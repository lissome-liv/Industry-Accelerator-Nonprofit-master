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Pr="003446F6" w:rsidR="00D60610" w:rsidP="00D60610" w:rsidRDefault="00D60610" w14:paraId="1A6B0295" w14:textId="3A279B11">
      <w:pPr>
        <w:pStyle w:val="Title"/>
        <w:rPr>
          <w:rFonts w:ascii="Segoe UI" w:hAnsi="Segoe UI" w:cs="Segoe UI"/>
        </w:rPr>
      </w:pPr>
      <w:r w:rsidR="00D60610">
        <w:drawing>
          <wp:inline wp14:editId="7960473E" wp14:anchorId="417C6DAB">
            <wp:extent cx="3154971" cy="1158586"/>
            <wp:effectExtent l="0" t="0" r="7620" b="3810"/>
            <wp:docPr id="1273980110" name="Picture 1863547750" descr="C:\Users\Dan Lammot\AppData\Local\Packages\Microsoft.Office.Desktop_8wekyb3d8bbwe\AC\INetCache\Content.MSO\C400255F.tmp" title=""/>
            <wp:cNvGraphicFramePr>
              <a:graphicFrameLocks noChangeAspect="1"/>
            </wp:cNvGraphicFramePr>
            <a:graphic>
              <a:graphicData uri="http://schemas.openxmlformats.org/drawingml/2006/picture">
                <pic:pic>
                  <pic:nvPicPr>
                    <pic:cNvPr id="0" name="Picture 1863547750"/>
                    <pic:cNvPicPr/>
                  </pic:nvPicPr>
                  <pic:blipFill>
                    <a:blip r:embed="R47d5e5a99d1446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4971" cy="1158586"/>
                    </a:xfrm>
                    <a:prstGeom prst="rect">
                      <a:avLst/>
                    </a:prstGeom>
                  </pic:spPr>
                </pic:pic>
              </a:graphicData>
            </a:graphic>
          </wp:inline>
        </w:drawing>
      </w:r>
    </w:p>
    <w:p w:rsidRPr="003A08A5" w:rsidR="00D60610" w:rsidP="12757C68" w:rsidRDefault="009855A6" w14:paraId="164ED17E" w14:textId="212C8A7E">
      <w:pPr>
        <w:pStyle w:val="Title"/>
        <w:rPr>
          <w:rFonts w:ascii="Segoe UI Semibold" w:hAnsi="Segoe UI Semibold" w:cs="Segoe UI Semibold"/>
          <w:bCs/>
          <w:sz w:val="52"/>
          <w:szCs w:val="52"/>
        </w:rPr>
      </w:pPr>
      <w:r>
        <w:rPr>
          <w:rFonts w:ascii="Segoe UI Semibold" w:hAnsi="Segoe UI Semibold" w:cs="Segoe UI Semibold"/>
          <w:bCs/>
          <w:sz w:val="52"/>
          <w:szCs w:val="52"/>
        </w:rPr>
        <w:t xml:space="preserve">Common Data Model for Nonprofits &amp; </w:t>
      </w:r>
      <w:r w:rsidRPr="003A08A5" w:rsidR="12757C68">
        <w:rPr>
          <w:rFonts w:ascii="Segoe UI Semibold" w:hAnsi="Segoe UI Semibold" w:cs="Segoe UI Semibold"/>
          <w:bCs/>
          <w:sz w:val="52"/>
          <w:szCs w:val="52"/>
        </w:rPr>
        <w:t>Dynamics 365 Nonprofit Accelerator</w:t>
      </w:r>
      <w:r w:rsidR="00250FB6">
        <w:rPr>
          <w:rFonts w:ascii="Segoe UI Semibold" w:hAnsi="Segoe UI Semibold" w:cs="Segoe UI Semibold"/>
          <w:bCs/>
          <w:sz w:val="52"/>
          <w:szCs w:val="52"/>
        </w:rPr>
        <w:t>:</w:t>
      </w:r>
    </w:p>
    <w:p w:rsidRPr="003A08A5" w:rsidR="00D60610" w:rsidP="12757C68" w:rsidRDefault="009855A6" w14:paraId="68C78D90" w14:textId="6418B6DC">
      <w:pPr>
        <w:pStyle w:val="Title"/>
        <w:rPr>
          <w:rFonts w:ascii="Segoe UI Semibold" w:hAnsi="Segoe UI Semibold" w:cs="Segoe UI Semibold"/>
          <w:bCs/>
          <w:sz w:val="52"/>
          <w:szCs w:val="52"/>
        </w:rPr>
      </w:pPr>
      <w:r>
        <w:rPr>
          <w:rFonts w:ascii="Segoe UI Semibold" w:hAnsi="Segoe UI Semibold" w:cs="Segoe UI Semibold"/>
          <w:bCs/>
          <w:sz w:val="52"/>
          <w:szCs w:val="52"/>
        </w:rPr>
        <w:t>Frontline Humanitarian Logistics Mapping</w:t>
      </w:r>
      <w:r w:rsidRPr="003A08A5" w:rsidR="12757C68">
        <w:rPr>
          <w:rFonts w:ascii="Segoe UI Semibold" w:hAnsi="Segoe UI Semibold" w:cs="Segoe UI Semibold"/>
          <w:bCs/>
          <w:sz w:val="52"/>
          <w:szCs w:val="52"/>
        </w:rPr>
        <w:t xml:space="preserve"> Guide</w:t>
      </w:r>
    </w:p>
    <w:p w:rsidRPr="003446F6" w:rsidR="00D60610" w:rsidP="00D60610" w:rsidRDefault="00D60610" w14:paraId="4A8EAF65" w14:textId="77777777">
      <w:pPr>
        <w:rPr>
          <w:rFonts w:cs="Segoe UI"/>
        </w:rPr>
      </w:pPr>
    </w:p>
    <w:p w:rsidRPr="003446F6" w:rsidR="00D60610" w:rsidP="00D60610" w:rsidRDefault="00D60610" w14:paraId="5EEB869D" w14:textId="41686FFD">
      <w:pPr>
        <w:rPr>
          <w:rFonts w:cs="Segoe UI"/>
        </w:rPr>
      </w:pPr>
      <w:r w:rsidRPr="584D6C6E" w:rsidR="00D60610">
        <w:rPr>
          <w:rFonts w:cs="Segoe UI"/>
          <w:b w:val="1"/>
          <w:bCs w:val="1"/>
        </w:rPr>
        <w:t>Published</w:t>
      </w:r>
      <w:r w:rsidRPr="584D6C6E" w:rsidR="00D60610">
        <w:rPr>
          <w:rFonts w:cs="Segoe UI"/>
        </w:rPr>
        <w:t xml:space="preserve">: </w:t>
      </w:r>
      <w:r w:rsidRPr="584D6C6E" w:rsidR="064E3E8C">
        <w:rPr>
          <w:rFonts w:cs="Segoe UI"/>
        </w:rPr>
        <w:t>December</w:t>
      </w:r>
      <w:r w:rsidRPr="584D6C6E" w:rsidR="00D60610">
        <w:rPr>
          <w:rFonts w:cs="Segoe UI"/>
        </w:rPr>
        <w:t xml:space="preserve"> 20</w:t>
      </w:r>
      <w:r w:rsidRPr="584D6C6E" w:rsidR="00DE2FC1">
        <w:rPr>
          <w:rFonts w:cs="Segoe UI"/>
        </w:rPr>
        <w:t>20</w:t>
      </w:r>
    </w:p>
    <w:p w:rsidRPr="003446F6" w:rsidR="00C21318" w:rsidRDefault="00042565" w14:paraId="22E7FC1B" w14:textId="3EE4C0C7">
      <w:pPr>
        <w:rPr>
          <w:rFonts w:cs="Segoe UI"/>
        </w:rPr>
      </w:pPr>
      <w:r>
        <w:rPr>
          <w:rFonts w:cs="Segoe UI"/>
          <w:b/>
          <w:bCs/>
        </w:rPr>
        <w:t xml:space="preserve">Accelerator Release </w:t>
      </w:r>
      <w:r w:rsidRPr="003446F6" w:rsidR="5AB2EFC9">
        <w:rPr>
          <w:rFonts w:cs="Segoe UI"/>
          <w:b/>
          <w:bCs/>
        </w:rPr>
        <w:t>Version</w:t>
      </w:r>
      <w:r w:rsidRPr="003446F6" w:rsidR="5AB2EFC9">
        <w:rPr>
          <w:rFonts w:cs="Segoe UI"/>
        </w:rPr>
        <w:t xml:space="preserve">: </w:t>
      </w:r>
      <w:r w:rsidR="009855A6">
        <w:rPr>
          <w:rFonts w:cs="Segoe UI"/>
        </w:rPr>
        <w:t>3.0</w:t>
      </w:r>
      <w:r w:rsidRPr="003446F6" w:rsidR="00C21318">
        <w:rPr>
          <w:rFonts w:cs="Segoe UI"/>
        </w:rPr>
        <w:br w:type="page"/>
      </w:r>
    </w:p>
    <w:sdt>
      <w:sdtPr>
        <w:rPr>
          <w:rFonts w:ascii="Segoe UI" w:hAnsi="Segoe UI" w:eastAsia="Times New Roman" w:cs="Segoe UI"/>
          <w:color w:val="auto"/>
          <w:sz w:val="22"/>
          <w:szCs w:val="24"/>
        </w:rPr>
        <w:id w:val="-722909052"/>
        <w:docPartObj>
          <w:docPartGallery w:val="Table of Contents"/>
          <w:docPartUnique/>
        </w:docPartObj>
      </w:sdtPr>
      <w:sdtEndPr>
        <w:rPr>
          <w:bCs/>
          <w:noProof/>
          <w:sz w:val="20"/>
        </w:rPr>
      </w:sdtEndPr>
      <w:sdtContent>
        <w:p w:rsidRPr="00CB7AD8" w:rsidR="00D60610" w:rsidP="3EDE1F02" w:rsidRDefault="00C9522B" w14:paraId="635D2955" w14:textId="01851830">
          <w:pPr>
            <w:pStyle w:val="TOCHeading"/>
            <w:rPr>
              <w:rFonts w:cs="Segoe UI Semibold"/>
              <w:bCs/>
            </w:rPr>
          </w:pPr>
          <w:r w:rsidRPr="00CB7AD8">
            <w:rPr>
              <w:rFonts w:cs="Segoe UI Semibold"/>
              <w:bCs/>
            </w:rPr>
            <w:t>Table of C</w:t>
          </w:r>
          <w:r w:rsidRPr="00CB7AD8" w:rsidR="3EDE1F02">
            <w:rPr>
              <w:rFonts w:cs="Segoe UI Semibold"/>
              <w:bCs/>
            </w:rPr>
            <w:t>ontents</w:t>
          </w:r>
        </w:p>
        <w:p w:rsidRPr="000A5A2A" w:rsidR="000A5A2A" w:rsidRDefault="00D60610" w14:paraId="5EEA09D2" w14:textId="3FDEC8C1">
          <w:pPr>
            <w:pStyle w:val="TOC1"/>
            <w:tabs>
              <w:tab w:val="right" w:leader="dot" w:pos="9350"/>
            </w:tabs>
            <w:rPr>
              <w:rFonts w:asciiTheme="minorHAnsi" w:hAnsiTheme="minorHAnsi" w:eastAsiaTheme="minorEastAsia" w:cstheme="minorBidi"/>
              <w:noProof/>
              <w:sz w:val="22"/>
              <w:szCs w:val="22"/>
            </w:rPr>
          </w:pPr>
          <w:r w:rsidRPr="000A5A2A">
            <w:rPr>
              <w:rFonts w:cs="Segoe UI"/>
            </w:rPr>
            <w:fldChar w:fldCharType="begin"/>
          </w:r>
          <w:r w:rsidRPr="000A5A2A">
            <w:rPr>
              <w:rFonts w:cs="Segoe UI"/>
            </w:rPr>
            <w:instrText xml:space="preserve"> TOC \o "1-3" \h \z \u </w:instrText>
          </w:r>
          <w:r w:rsidRPr="000A5A2A">
            <w:rPr>
              <w:rFonts w:cs="Segoe UI"/>
            </w:rPr>
            <w:fldChar w:fldCharType="separate"/>
          </w:r>
          <w:hyperlink w:history="1" w:anchor="_Toc56372837">
            <w:r w:rsidRPr="000A5A2A" w:rsidR="000A5A2A">
              <w:rPr>
                <w:rStyle w:val="Hyperlink"/>
                <w:rFonts w:eastAsia="Calibri" w:cs="Segoe UI"/>
                <w:noProof/>
              </w:rPr>
              <w:t>Background &amp; Key References</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_Toc56372837 \h </w:instrText>
            </w:r>
            <w:r w:rsidRPr="000A5A2A" w:rsidR="000A5A2A">
              <w:rPr>
                <w:noProof/>
                <w:webHidden/>
              </w:rPr>
            </w:r>
            <w:r w:rsidRPr="000A5A2A" w:rsidR="000A5A2A">
              <w:rPr>
                <w:noProof/>
                <w:webHidden/>
              </w:rPr>
              <w:fldChar w:fldCharType="separate"/>
            </w:r>
            <w:r w:rsidRPr="000A5A2A" w:rsidR="000A5A2A">
              <w:rPr>
                <w:noProof/>
                <w:webHidden/>
              </w:rPr>
              <w:t>3</w:t>
            </w:r>
            <w:r w:rsidRPr="000A5A2A" w:rsidR="000A5A2A">
              <w:rPr>
                <w:noProof/>
                <w:webHidden/>
              </w:rPr>
              <w:fldChar w:fldCharType="end"/>
            </w:r>
          </w:hyperlink>
        </w:p>
        <w:p w:rsidRPr="000A5A2A" w:rsidR="000A5A2A" w:rsidRDefault="00A515ED" w14:paraId="5387B5C6" w14:textId="4EE0BCC8">
          <w:pPr>
            <w:pStyle w:val="TOC1"/>
            <w:tabs>
              <w:tab w:val="right" w:leader="dot" w:pos="9350"/>
            </w:tabs>
            <w:rPr>
              <w:rFonts w:asciiTheme="minorHAnsi" w:hAnsiTheme="minorHAnsi" w:eastAsiaTheme="minorEastAsia" w:cstheme="minorBidi"/>
              <w:noProof/>
              <w:sz w:val="22"/>
              <w:szCs w:val="22"/>
            </w:rPr>
          </w:pPr>
          <w:hyperlink w:history="1" w:anchor="_Toc56372838">
            <w:r w:rsidRPr="000A5A2A" w:rsidR="000A5A2A">
              <w:rPr>
                <w:rStyle w:val="Hyperlink"/>
                <w:rFonts w:eastAsia="Calibri" w:cs="Segoe UI"/>
                <w:noProof/>
              </w:rPr>
              <w:t>Solution Overview</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_Toc56372838 \h </w:instrText>
            </w:r>
            <w:r w:rsidRPr="000A5A2A" w:rsidR="000A5A2A">
              <w:rPr>
                <w:noProof/>
                <w:webHidden/>
              </w:rPr>
            </w:r>
            <w:r w:rsidRPr="000A5A2A" w:rsidR="000A5A2A">
              <w:rPr>
                <w:noProof/>
                <w:webHidden/>
              </w:rPr>
              <w:fldChar w:fldCharType="separate"/>
            </w:r>
            <w:r w:rsidRPr="000A5A2A" w:rsidR="000A5A2A">
              <w:rPr>
                <w:noProof/>
                <w:webHidden/>
              </w:rPr>
              <w:t>4</w:t>
            </w:r>
            <w:r w:rsidRPr="000A5A2A" w:rsidR="000A5A2A">
              <w:rPr>
                <w:noProof/>
                <w:webHidden/>
              </w:rPr>
              <w:fldChar w:fldCharType="end"/>
            </w:r>
          </w:hyperlink>
        </w:p>
        <w:p w:rsidRPr="000A5A2A" w:rsidR="000A5A2A" w:rsidRDefault="00A515ED" w14:paraId="185549C5" w14:textId="60E31219">
          <w:pPr>
            <w:pStyle w:val="TOC1"/>
            <w:tabs>
              <w:tab w:val="right" w:leader="dot" w:pos="9350"/>
            </w:tabs>
            <w:rPr>
              <w:rFonts w:asciiTheme="minorHAnsi" w:hAnsiTheme="minorHAnsi" w:eastAsiaTheme="minorEastAsia" w:cstheme="minorBidi"/>
              <w:noProof/>
              <w:sz w:val="22"/>
              <w:szCs w:val="22"/>
            </w:rPr>
          </w:pPr>
          <w:hyperlink w:history="1" w:anchor="_Toc56372839">
            <w:r w:rsidRPr="000A5A2A" w:rsidR="000A5A2A">
              <w:rPr>
                <w:rStyle w:val="Hyperlink"/>
                <w:rFonts w:eastAsia="Calibri" w:cs="Segoe UI"/>
                <w:noProof/>
              </w:rPr>
              <w:t>Dynamics 365 Nonprofit Accelerator Frontline Humanitarian Logistics Solution</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_Toc56372839 \h </w:instrText>
            </w:r>
            <w:r w:rsidRPr="000A5A2A" w:rsidR="000A5A2A">
              <w:rPr>
                <w:noProof/>
                <w:webHidden/>
              </w:rPr>
            </w:r>
            <w:r w:rsidRPr="000A5A2A" w:rsidR="000A5A2A">
              <w:rPr>
                <w:noProof/>
                <w:webHidden/>
              </w:rPr>
              <w:fldChar w:fldCharType="separate"/>
            </w:r>
            <w:r w:rsidRPr="000A5A2A" w:rsidR="000A5A2A">
              <w:rPr>
                <w:noProof/>
                <w:webHidden/>
              </w:rPr>
              <w:t>5</w:t>
            </w:r>
            <w:r w:rsidRPr="000A5A2A" w:rsidR="000A5A2A">
              <w:rPr>
                <w:noProof/>
                <w:webHidden/>
              </w:rPr>
              <w:fldChar w:fldCharType="end"/>
            </w:r>
          </w:hyperlink>
        </w:p>
        <w:p w:rsidRPr="000A5A2A" w:rsidR="000A5A2A" w:rsidRDefault="00A515ED" w14:paraId="1AFBC011" w14:textId="7A01580D">
          <w:pPr>
            <w:pStyle w:val="TOC1"/>
            <w:tabs>
              <w:tab w:val="right" w:leader="dot" w:pos="9350"/>
            </w:tabs>
            <w:rPr>
              <w:rFonts w:asciiTheme="minorHAnsi" w:hAnsiTheme="minorHAnsi" w:eastAsiaTheme="minorEastAsia" w:cstheme="minorBidi"/>
              <w:noProof/>
              <w:sz w:val="22"/>
              <w:szCs w:val="22"/>
            </w:rPr>
          </w:pPr>
          <w:hyperlink w:history="1" w:anchor="_Toc56372840">
            <w:r w:rsidRPr="000A5A2A" w:rsidR="000A5A2A">
              <w:rPr>
                <w:rStyle w:val="Hyperlink"/>
                <w:rFonts w:eastAsia="Calibri" w:cs="Segoe UI"/>
                <w:noProof/>
              </w:rPr>
              <w:t>Solution requirements</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_Toc56372840 \h </w:instrText>
            </w:r>
            <w:r w:rsidRPr="000A5A2A" w:rsidR="000A5A2A">
              <w:rPr>
                <w:noProof/>
                <w:webHidden/>
              </w:rPr>
            </w:r>
            <w:r w:rsidRPr="000A5A2A" w:rsidR="000A5A2A">
              <w:rPr>
                <w:noProof/>
                <w:webHidden/>
              </w:rPr>
              <w:fldChar w:fldCharType="separate"/>
            </w:r>
            <w:r w:rsidRPr="000A5A2A" w:rsidR="000A5A2A">
              <w:rPr>
                <w:noProof/>
                <w:webHidden/>
              </w:rPr>
              <w:t>6</w:t>
            </w:r>
            <w:r w:rsidRPr="000A5A2A" w:rsidR="000A5A2A">
              <w:rPr>
                <w:noProof/>
                <w:webHidden/>
              </w:rPr>
              <w:fldChar w:fldCharType="end"/>
            </w:r>
          </w:hyperlink>
        </w:p>
        <w:p w:rsidRPr="000A5A2A" w:rsidR="000A5A2A" w:rsidRDefault="00A515ED" w14:paraId="47041A2D" w14:textId="3CF2BC01">
          <w:pPr>
            <w:pStyle w:val="TOC1"/>
            <w:tabs>
              <w:tab w:val="right" w:leader="dot" w:pos="9350"/>
            </w:tabs>
            <w:rPr>
              <w:rFonts w:asciiTheme="minorHAnsi" w:hAnsiTheme="minorHAnsi" w:eastAsiaTheme="minorEastAsia" w:cstheme="minorBidi"/>
              <w:noProof/>
              <w:sz w:val="22"/>
              <w:szCs w:val="22"/>
            </w:rPr>
          </w:pPr>
          <w:hyperlink w:history="1" w:anchor="_Toc56372841">
            <w:r w:rsidRPr="000A5A2A" w:rsidR="000A5A2A">
              <w:rPr>
                <w:rStyle w:val="Hyperlink"/>
                <w:rFonts w:eastAsia="Calibri" w:cs="Segoe UI"/>
                <w:noProof/>
              </w:rPr>
              <w:t>FHL Data Standard Technical Overview</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_Toc56372841 \h </w:instrText>
            </w:r>
            <w:r w:rsidRPr="000A5A2A" w:rsidR="000A5A2A">
              <w:rPr>
                <w:noProof/>
                <w:webHidden/>
              </w:rPr>
            </w:r>
            <w:r w:rsidRPr="000A5A2A" w:rsidR="000A5A2A">
              <w:rPr>
                <w:noProof/>
                <w:webHidden/>
              </w:rPr>
              <w:fldChar w:fldCharType="separate"/>
            </w:r>
            <w:r w:rsidRPr="000A5A2A" w:rsidR="000A5A2A">
              <w:rPr>
                <w:noProof/>
                <w:webHidden/>
              </w:rPr>
              <w:t>6</w:t>
            </w:r>
            <w:r w:rsidRPr="000A5A2A" w:rsidR="000A5A2A">
              <w:rPr>
                <w:noProof/>
                <w:webHidden/>
              </w:rPr>
              <w:fldChar w:fldCharType="end"/>
            </w:r>
          </w:hyperlink>
        </w:p>
        <w:p w:rsidRPr="000A5A2A" w:rsidR="000A5A2A" w:rsidRDefault="00A515ED" w14:paraId="036D0D90" w14:textId="7D835976">
          <w:pPr>
            <w:pStyle w:val="TOC1"/>
            <w:tabs>
              <w:tab w:val="right" w:leader="dot" w:pos="9350"/>
            </w:tabs>
            <w:rPr>
              <w:rFonts w:asciiTheme="minorHAnsi" w:hAnsiTheme="minorHAnsi" w:eastAsiaTheme="minorEastAsia" w:cstheme="minorBidi"/>
              <w:noProof/>
              <w:sz w:val="22"/>
              <w:szCs w:val="22"/>
            </w:rPr>
          </w:pPr>
          <w:hyperlink w:history="1" w:anchor="_Toc56372842">
            <w:r w:rsidRPr="000A5A2A" w:rsidR="000A5A2A">
              <w:rPr>
                <w:rStyle w:val="Hyperlink"/>
                <w:rFonts w:eastAsia="Calibri" w:cs="Segoe UI"/>
                <w:noProof/>
              </w:rPr>
              <w:t>FHL Data Standard Master Records</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_Toc56372842 \h </w:instrText>
            </w:r>
            <w:r w:rsidRPr="000A5A2A" w:rsidR="000A5A2A">
              <w:rPr>
                <w:noProof/>
                <w:webHidden/>
              </w:rPr>
            </w:r>
            <w:r w:rsidRPr="000A5A2A" w:rsidR="000A5A2A">
              <w:rPr>
                <w:noProof/>
                <w:webHidden/>
              </w:rPr>
              <w:fldChar w:fldCharType="separate"/>
            </w:r>
            <w:r w:rsidRPr="000A5A2A" w:rsidR="000A5A2A">
              <w:rPr>
                <w:noProof/>
                <w:webHidden/>
              </w:rPr>
              <w:t>8</w:t>
            </w:r>
            <w:r w:rsidRPr="000A5A2A" w:rsidR="000A5A2A">
              <w:rPr>
                <w:noProof/>
                <w:webHidden/>
              </w:rPr>
              <w:fldChar w:fldCharType="end"/>
            </w:r>
          </w:hyperlink>
        </w:p>
        <w:p w:rsidRPr="000A5A2A" w:rsidR="000A5A2A" w:rsidRDefault="00A515ED" w14:paraId="09ADFF4B" w14:textId="2F1FDA29">
          <w:pPr>
            <w:pStyle w:val="TOC1"/>
            <w:tabs>
              <w:tab w:val="right" w:leader="dot" w:pos="9350"/>
            </w:tabs>
            <w:rPr>
              <w:rFonts w:asciiTheme="minorHAnsi" w:hAnsiTheme="minorHAnsi" w:eastAsiaTheme="minorEastAsia" w:cstheme="minorBidi"/>
              <w:noProof/>
              <w:sz w:val="22"/>
              <w:szCs w:val="22"/>
            </w:rPr>
          </w:pPr>
          <w:hyperlink w:history="1" w:anchor="_Toc56372843">
            <w:r w:rsidRPr="000A5A2A" w:rsidR="000A5A2A">
              <w:rPr>
                <w:rStyle w:val="Hyperlink"/>
                <w:rFonts w:eastAsia="Calibri" w:cs="Segoe UI"/>
                <w:noProof/>
              </w:rPr>
              <w:t>FHL Data Standard And Common Data Model for Nonprofits Mapping</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_Toc56372843 \h </w:instrText>
            </w:r>
            <w:r w:rsidRPr="000A5A2A" w:rsidR="000A5A2A">
              <w:rPr>
                <w:noProof/>
                <w:webHidden/>
              </w:rPr>
            </w:r>
            <w:r w:rsidRPr="000A5A2A" w:rsidR="000A5A2A">
              <w:rPr>
                <w:noProof/>
                <w:webHidden/>
              </w:rPr>
              <w:fldChar w:fldCharType="separate"/>
            </w:r>
            <w:r w:rsidRPr="000A5A2A" w:rsidR="000A5A2A">
              <w:rPr>
                <w:noProof/>
                <w:webHidden/>
              </w:rPr>
              <w:t>10</w:t>
            </w:r>
            <w:r w:rsidRPr="000A5A2A" w:rsidR="000A5A2A">
              <w:rPr>
                <w:noProof/>
                <w:webHidden/>
              </w:rPr>
              <w:fldChar w:fldCharType="end"/>
            </w:r>
          </w:hyperlink>
        </w:p>
        <w:p w:rsidRPr="000A5A2A" w:rsidR="000A5A2A" w:rsidRDefault="00A515ED" w14:paraId="732799A3" w14:textId="374FAEFB">
          <w:pPr>
            <w:pStyle w:val="TOC1"/>
            <w:tabs>
              <w:tab w:val="right" w:leader="dot" w:pos="9350"/>
            </w:tabs>
            <w:rPr>
              <w:rFonts w:asciiTheme="minorHAnsi" w:hAnsiTheme="minorHAnsi" w:eastAsiaTheme="minorEastAsia" w:cstheme="minorBidi"/>
              <w:noProof/>
              <w:sz w:val="22"/>
              <w:szCs w:val="22"/>
            </w:rPr>
          </w:pPr>
          <w:hyperlink w:history="1" w:anchor="_Toc56372844">
            <w:r w:rsidRPr="000A5A2A" w:rsidR="000A5A2A">
              <w:rPr>
                <w:rStyle w:val="Hyperlink"/>
                <w:rFonts w:eastAsia="Calibri" w:cs="Segoe UI"/>
                <w:noProof/>
              </w:rPr>
              <w:t>Next Steps</w:t>
            </w:r>
            <w:r w:rsidRPr="000A5A2A" w:rsidR="000A5A2A">
              <w:rPr>
                <w:noProof/>
                <w:webHidden/>
              </w:rPr>
              <w:tab/>
            </w:r>
            <w:r w:rsidRPr="000A5A2A" w:rsidR="000A5A2A">
              <w:rPr>
                <w:noProof/>
                <w:webHidden/>
              </w:rPr>
              <w:fldChar w:fldCharType="begin"/>
            </w:r>
            <w:r w:rsidRPr="000A5A2A" w:rsidR="000A5A2A">
              <w:rPr>
                <w:noProof/>
                <w:webHidden/>
              </w:rPr>
              <w:instrText xml:space="preserve"> PAGEREF _Toc56372844 \h </w:instrText>
            </w:r>
            <w:r w:rsidRPr="000A5A2A" w:rsidR="000A5A2A">
              <w:rPr>
                <w:noProof/>
                <w:webHidden/>
              </w:rPr>
            </w:r>
            <w:r w:rsidRPr="000A5A2A" w:rsidR="000A5A2A">
              <w:rPr>
                <w:noProof/>
                <w:webHidden/>
              </w:rPr>
              <w:fldChar w:fldCharType="separate"/>
            </w:r>
            <w:r w:rsidRPr="000A5A2A" w:rsidR="000A5A2A">
              <w:rPr>
                <w:noProof/>
                <w:webHidden/>
              </w:rPr>
              <w:t>11</w:t>
            </w:r>
            <w:r w:rsidRPr="000A5A2A" w:rsidR="000A5A2A">
              <w:rPr>
                <w:noProof/>
                <w:webHidden/>
              </w:rPr>
              <w:fldChar w:fldCharType="end"/>
            </w:r>
          </w:hyperlink>
        </w:p>
        <w:p w:rsidRPr="00CB7AD8" w:rsidR="00C21318" w:rsidP="00EB3757" w:rsidRDefault="00D60610" w14:paraId="6FEB65E5" w14:textId="513E07A9">
          <w:pPr>
            <w:rPr>
              <w:rFonts w:eastAsia="Calibri" w:cs="Segoe UI"/>
              <w:bCs/>
            </w:rPr>
          </w:pPr>
          <w:r w:rsidRPr="000A5A2A">
            <w:rPr>
              <w:rFonts w:cs="Segoe UI"/>
            </w:rPr>
            <w:fldChar w:fldCharType="end"/>
          </w:r>
        </w:p>
      </w:sdtContent>
    </w:sdt>
    <w:p w:rsidR="00EB3757" w:rsidRDefault="00EB3757" w14:paraId="23FD571D" w14:textId="77777777">
      <w:pPr>
        <w:rPr>
          <w:rFonts w:eastAsia="Calibri" w:cs="Segoe UI"/>
          <w:b/>
          <w:bCs/>
          <w:color w:val="2F5496" w:themeColor="accent1" w:themeShade="BF"/>
          <w:sz w:val="32"/>
          <w:szCs w:val="32"/>
        </w:rPr>
      </w:pPr>
      <w:r>
        <w:rPr>
          <w:rFonts w:eastAsia="Calibri" w:cs="Segoe UI"/>
          <w:b/>
          <w:bCs/>
        </w:rPr>
        <w:br w:type="page"/>
      </w:r>
    </w:p>
    <w:p w:rsidRPr="003446F6" w:rsidR="00853265" w:rsidP="00853265" w:rsidRDefault="0074265D" w14:paraId="7126CF39" w14:textId="344160DD">
      <w:pPr>
        <w:pStyle w:val="Heading1"/>
        <w:rPr>
          <w:rFonts w:ascii="Segoe UI" w:hAnsi="Segoe UI" w:eastAsia="Calibri" w:cs="Segoe UI"/>
          <w:b/>
          <w:bCs/>
        </w:rPr>
      </w:pPr>
      <w:bookmarkStart w:name="_Toc56372837" w:id="0"/>
      <w:r>
        <w:rPr>
          <w:rFonts w:ascii="Segoe UI" w:hAnsi="Segoe UI" w:eastAsia="Calibri" w:cs="Segoe UI"/>
          <w:b/>
          <w:bCs/>
        </w:rPr>
        <w:lastRenderedPageBreak/>
        <w:t>Background &amp; Key References</w:t>
      </w:r>
      <w:bookmarkEnd w:id="0"/>
    </w:p>
    <w:p w:rsidR="00E172DC" w:rsidP="00853265" w:rsidRDefault="00E172DC" w14:paraId="1FFF31D7" w14:textId="1AB3301D">
      <w:pPr>
        <w:rPr>
          <w:rFonts w:eastAsia="Calibri" w:cs="Segoe UI"/>
          <w:i/>
          <w:iCs/>
        </w:rPr>
      </w:pPr>
      <w:r>
        <w:rPr>
          <w:rFonts w:eastAsia="Calibri" w:cs="Segoe UI"/>
          <w:i/>
          <w:iCs/>
        </w:rPr>
        <w:t xml:space="preserve">(Note: quoted content below is from the following </w:t>
      </w:r>
      <w:hyperlink w:history="1" r:id="rId13">
        <w:r w:rsidRPr="00211E0B">
          <w:rPr>
            <w:rStyle w:val="Hyperlink"/>
            <w:rFonts w:eastAsia="Calibri" w:cs="Segoe UI"/>
            <w:i/>
            <w:iCs/>
          </w:rPr>
          <w:t>NetHope</w:t>
        </w:r>
      </w:hyperlink>
      <w:r>
        <w:rPr>
          <w:rFonts w:eastAsia="Calibri" w:cs="Segoe UI"/>
          <w:i/>
          <w:iCs/>
        </w:rPr>
        <w:t xml:space="preserve"> reference: </w:t>
      </w:r>
      <w:hyperlink w:history="1" r:id="rId14">
        <w:r w:rsidRPr="00D52D0B">
          <w:rPr>
            <w:rStyle w:val="Hyperlink"/>
            <w:rFonts w:eastAsia="Calibri" w:cs="Segoe UI"/>
            <w:i/>
            <w:iCs/>
          </w:rPr>
          <w:t>FRONTLINE HUMANITARIAN LOGISTICS: WORKING TO</w:t>
        </w:r>
        <w:r w:rsidRPr="00D52D0B" w:rsidR="00D52D0B">
          <w:rPr>
            <w:rStyle w:val="Hyperlink"/>
            <w:rFonts w:eastAsia="Calibri" w:cs="Segoe UI"/>
            <w:i/>
            <w:iCs/>
          </w:rPr>
          <w:t>GETHER FOR A MORE EFFICIENT AND EFFECTIVE RESPONSE</w:t>
        </w:r>
      </w:hyperlink>
      <w:r w:rsidR="00D52D0B">
        <w:rPr>
          <w:rFonts w:eastAsia="Calibri" w:cs="Segoe UI"/>
          <w:i/>
          <w:iCs/>
        </w:rPr>
        <w:t>”</w:t>
      </w:r>
    </w:p>
    <w:p w:rsidR="00D52D0B" w:rsidP="00853265" w:rsidRDefault="00D52D0B" w14:paraId="5E90FA3B" w14:textId="77777777">
      <w:pPr>
        <w:rPr>
          <w:rFonts w:eastAsia="Calibri" w:cs="Segoe UI"/>
          <w:i/>
          <w:iCs/>
        </w:rPr>
      </w:pPr>
    </w:p>
    <w:p w:rsidRPr="00211E0B" w:rsidR="00853265" w:rsidP="00853265" w:rsidRDefault="00853265" w14:paraId="408B66F6" w14:textId="3533D1AA">
      <w:pPr>
        <w:rPr>
          <w:rFonts w:eastAsia="Calibri" w:cs="Segoe UI"/>
        </w:rPr>
      </w:pPr>
      <w:r w:rsidRPr="00211E0B">
        <w:rPr>
          <w:rFonts w:eastAsia="Calibri" w:cs="Segoe UI"/>
        </w:rPr>
        <w:t>“Many of the world’s 71 million forcibly displaced people depend on humanitarian response for life-saving support. In post-disaster and conflict environments, getting the right aid to the right people is complex, because many of the more traditional systems and processes that work in other situations do not work in this ‘last mile’ at the frontline of aid delivery.</w:t>
      </w:r>
    </w:p>
    <w:p w:rsidRPr="00211E0B" w:rsidR="00ED4971" w:rsidP="00853265" w:rsidRDefault="00ED4971" w14:paraId="25745CD8" w14:textId="7C1A8882">
      <w:pPr>
        <w:rPr>
          <w:rFonts w:eastAsia="Calibri" w:cs="Segoe UI"/>
        </w:rPr>
      </w:pPr>
    </w:p>
    <w:p w:rsidRPr="00211E0B" w:rsidR="00ED4971" w:rsidP="00853265" w:rsidRDefault="00ED4971" w14:paraId="20F3CC5A" w14:textId="72661483">
      <w:pPr>
        <w:rPr>
          <w:rFonts w:eastAsia="Calibri" w:cs="Segoe UI"/>
        </w:rPr>
      </w:pPr>
      <w:r w:rsidRPr="05B30ACD" w:rsidR="00ED4971">
        <w:rPr>
          <w:rFonts w:eastAsia="Calibri" w:cs="Segoe UI"/>
        </w:rPr>
        <w:t>With many nonprofit organizations moving to deploy or replace their core Enterprise Resource Planning (ERP) capability in 2019/20, there was a systemic opportunity to deliver a sustainable technology capability for the humanitarian community. This would enable interoperability across the sector and provide a large efficiency gain to all.</w:t>
      </w:r>
      <w:r w:rsidRPr="05B30ACD" w:rsidR="43E02694">
        <w:rPr>
          <w:rFonts w:eastAsia="Calibri" w:cs="Segoe UI"/>
        </w:rPr>
        <w:t>”</w:t>
      </w:r>
    </w:p>
    <w:p w:rsidRPr="00211E0B" w:rsidR="003850F0" w:rsidP="00853265" w:rsidRDefault="003850F0" w14:paraId="6EE264B1" w14:textId="7E3DD794">
      <w:pPr>
        <w:rPr>
          <w:rFonts w:eastAsia="Calibri" w:cs="Segoe UI"/>
        </w:rPr>
      </w:pPr>
    </w:p>
    <w:p w:rsidRPr="00211E0B" w:rsidR="0074265D" w:rsidP="00853265" w:rsidRDefault="003850F0" w14:paraId="13D31F15" w14:textId="51FC8591">
      <w:pPr>
        <w:rPr>
          <w:rFonts w:eastAsia="Calibri" w:cs="Segoe UI"/>
        </w:rPr>
      </w:pPr>
      <w:r w:rsidRPr="05B30ACD" w:rsidR="003850F0">
        <w:rPr>
          <w:rFonts w:eastAsia="Calibri" w:cs="Segoe UI"/>
        </w:rPr>
        <w:t xml:space="preserve">To save time and costs and enable interoperability of information systems within and between organizations, NetHope and </w:t>
      </w:r>
      <w:r w:rsidRPr="05B30ACD" w:rsidR="2ECC7D83">
        <w:rPr>
          <w:rFonts w:eastAsia="Calibri" w:cs="Segoe UI"/>
        </w:rPr>
        <w:t xml:space="preserve">24 </w:t>
      </w:r>
      <w:r w:rsidRPr="05B30ACD" w:rsidR="003850F0">
        <w:rPr>
          <w:rFonts w:eastAsia="Calibri" w:cs="Segoe UI"/>
        </w:rPr>
        <w:t xml:space="preserve">of its nonprofit membership </w:t>
      </w:r>
      <w:proofErr w:type="spellStart"/>
      <w:r w:rsidRPr="05B30ACD" w:rsidR="003850F0">
        <w:rPr>
          <w:rFonts w:eastAsia="Calibri" w:cs="Segoe UI"/>
        </w:rPr>
        <w:t>organisations</w:t>
      </w:r>
      <w:proofErr w:type="spellEnd"/>
      <w:r w:rsidRPr="05B30ACD" w:rsidR="003850F0">
        <w:rPr>
          <w:rFonts w:eastAsia="Calibri" w:cs="Segoe UI"/>
        </w:rPr>
        <w:t xml:space="preserve"> began the FHL Data Standard project. </w:t>
      </w:r>
    </w:p>
    <w:p w:rsidRPr="00211E0B" w:rsidR="0074265D" w:rsidP="00853265" w:rsidRDefault="0074265D" w14:paraId="58BD9458" w14:textId="77777777">
      <w:pPr>
        <w:rPr>
          <w:rFonts w:eastAsia="Calibri" w:cs="Segoe UI"/>
        </w:rPr>
      </w:pPr>
    </w:p>
    <w:p w:rsidRPr="00211E0B" w:rsidR="008169F8" w:rsidP="00853265" w:rsidRDefault="00CC1DBB" w14:paraId="028BDFB6" w14:textId="6B997591">
      <w:pPr>
        <w:rPr>
          <w:rFonts w:eastAsia="Calibri" w:cs="Segoe UI"/>
        </w:rPr>
      </w:pPr>
      <w:r w:rsidRPr="05B30ACD" w:rsidR="00CC1DBB">
        <w:rPr>
          <w:rFonts w:eastAsia="Calibri" w:cs="Segoe UI"/>
        </w:rPr>
        <w:t>This FHL Data Standard project</w:t>
      </w:r>
      <w:r w:rsidRPr="05B30ACD" w:rsidR="4865D8E4">
        <w:rPr>
          <w:rFonts w:eastAsia="Calibri" w:cs="Segoe UI"/>
        </w:rPr>
        <w:t>, led by Oxfam, GOAL, and NetHope,</w:t>
      </w:r>
      <w:r w:rsidRPr="05B30ACD" w:rsidR="00CC1DBB">
        <w:rPr>
          <w:rFonts w:eastAsia="Calibri" w:cs="Segoe UI"/>
        </w:rPr>
        <w:t xml:space="preserve"> brought together experience</w:t>
      </w:r>
      <w:r w:rsidRPr="05B30ACD" w:rsidR="1D5034EB">
        <w:rPr>
          <w:rFonts w:eastAsia="Calibri" w:cs="Segoe UI"/>
        </w:rPr>
        <w:t>s</w:t>
      </w:r>
      <w:r w:rsidRPr="05B30ACD" w:rsidR="00CC1DBB">
        <w:rPr>
          <w:rFonts w:eastAsia="Calibri" w:cs="Segoe UI"/>
        </w:rPr>
        <w:t xml:space="preserve"> from nonprofits, some of the world’s biggest technology companies with expertise in supply chain management, technology consultants and academics with a focus on humanitarian logistic</w:t>
      </w:r>
      <w:r w:rsidRPr="05B30ACD" w:rsidR="00B67B42">
        <w:rPr>
          <w:rFonts w:eastAsia="Calibri" w:cs="Segoe UI"/>
        </w:rPr>
        <w:t xml:space="preserve">s,” and resulted in the publishing of the inaugural version </w:t>
      </w:r>
      <w:r w:rsidRPr="05B30ACD" w:rsidR="00F07E16">
        <w:rPr>
          <w:rFonts w:eastAsia="Calibri" w:cs="Segoe UI"/>
        </w:rPr>
        <w:t>(v1.0.2</w:t>
      </w:r>
      <w:r w:rsidRPr="05B30ACD" w:rsidR="00DC18EA">
        <w:rPr>
          <w:rFonts w:eastAsia="Calibri" w:cs="Segoe UI"/>
        </w:rPr>
        <w:t xml:space="preserve"> - September 2020</w:t>
      </w:r>
      <w:r w:rsidRPr="05B30ACD" w:rsidR="00F07E16">
        <w:rPr>
          <w:rFonts w:eastAsia="Calibri" w:cs="Segoe UI"/>
        </w:rPr>
        <w:t xml:space="preserve">) </w:t>
      </w:r>
      <w:r w:rsidRPr="05B30ACD" w:rsidR="00B67B42">
        <w:rPr>
          <w:rFonts w:eastAsia="Calibri" w:cs="Segoe UI"/>
        </w:rPr>
        <w:t xml:space="preserve">of the </w:t>
      </w:r>
      <w:r w:rsidRPr="05B30ACD" w:rsidR="00E172DC">
        <w:rPr>
          <w:rFonts w:eastAsia="Calibri" w:cs="Segoe UI"/>
        </w:rPr>
        <w:t>Frontline Humanitarian Logistics Data Standard.</w:t>
      </w:r>
    </w:p>
    <w:p w:rsidRPr="00211E0B" w:rsidR="008169F8" w:rsidP="00853265" w:rsidRDefault="008169F8" w14:paraId="0C05C58B" w14:textId="77777777">
      <w:pPr>
        <w:rPr>
          <w:rFonts w:eastAsia="Calibri" w:cs="Segoe UI"/>
        </w:rPr>
      </w:pPr>
    </w:p>
    <w:p w:rsidRPr="00211E0B" w:rsidR="003850F0" w:rsidP="00853265" w:rsidRDefault="00E172DC" w14:paraId="25843D95" w14:textId="0F097684">
      <w:pPr>
        <w:rPr>
          <w:rFonts w:eastAsia="Calibri" w:cs="Segoe UI"/>
        </w:rPr>
      </w:pPr>
      <w:r w:rsidRPr="00211E0B">
        <w:rPr>
          <w:rFonts w:eastAsia="Calibri" w:cs="Segoe UI"/>
        </w:rPr>
        <w:t>“</w:t>
      </w:r>
      <w:r w:rsidRPr="00211E0B" w:rsidR="008169F8">
        <w:rPr>
          <w:rFonts w:eastAsia="Calibri" w:cs="Segoe UI"/>
        </w:rPr>
        <w:t xml:space="preserve">The </w:t>
      </w:r>
      <w:r w:rsidRPr="00211E0B" w:rsidR="004A764F">
        <w:rPr>
          <w:rFonts w:eastAsia="Calibri" w:cs="Segoe UI"/>
        </w:rPr>
        <w:t xml:space="preserve">inaugural version of the </w:t>
      </w:r>
      <w:r w:rsidRPr="00211E0B" w:rsidR="008169F8">
        <w:rPr>
          <w:rFonts w:eastAsia="Calibri" w:cs="Segoe UI"/>
        </w:rPr>
        <w:t>FHL Data Standard includes the common processes across frontline humanitarian logistics and the common data entities agreed against each process</w:t>
      </w:r>
      <w:r w:rsidRPr="00211E0B" w:rsidR="003850F0">
        <w:rPr>
          <w:rFonts w:eastAsia="Calibri" w:cs="Segoe UI"/>
        </w:rPr>
        <w:t>”</w:t>
      </w:r>
      <w:r w:rsidR="00B70EF4">
        <w:rPr>
          <w:rFonts w:eastAsia="Calibri" w:cs="Segoe UI"/>
        </w:rPr>
        <w:t xml:space="preserve"> by the Frontline Humanitarian Logistics Project Team. </w:t>
      </w:r>
    </w:p>
    <w:p w:rsidR="00853265" w:rsidP="00853265" w:rsidRDefault="00853265" w14:paraId="2FD391AD" w14:textId="62885D6E">
      <w:pPr>
        <w:rPr>
          <w:rFonts w:eastAsia="Calibri" w:cs="Segoe UI"/>
        </w:rPr>
      </w:pPr>
    </w:p>
    <w:p w:rsidR="00437A23" w:rsidP="00853265" w:rsidRDefault="00437A23" w14:paraId="226F18EA" w14:textId="664D24EB">
      <w:pPr>
        <w:rPr>
          <w:rFonts w:eastAsia="Calibri" w:cs="Segoe UI"/>
        </w:rPr>
      </w:pPr>
      <w:r>
        <w:rPr>
          <w:rFonts w:eastAsia="Calibri" w:cs="Segoe UI"/>
        </w:rPr>
        <w:t>The following NetHope</w:t>
      </w:r>
      <w:r w:rsidR="006C6A93">
        <w:rPr>
          <w:rFonts w:eastAsia="Calibri" w:cs="Segoe UI"/>
        </w:rPr>
        <w:t xml:space="preserve"> Solution Center</w:t>
      </w:r>
      <w:r>
        <w:rPr>
          <w:rFonts w:eastAsia="Calibri" w:cs="Segoe UI"/>
        </w:rPr>
        <w:t xml:space="preserve"> links are key references for this Guide:</w:t>
      </w:r>
    </w:p>
    <w:p w:rsidRPr="00EF0EB7" w:rsidR="00853265" w:rsidP="00EF0EB7" w:rsidRDefault="00A515ED" w14:paraId="24753F05" w14:textId="55570FCD">
      <w:pPr>
        <w:pStyle w:val="ListParagraph"/>
        <w:numPr>
          <w:ilvl w:val="0"/>
          <w:numId w:val="31"/>
        </w:numPr>
        <w:rPr>
          <w:rFonts w:eastAsia="Calibri" w:cs="Segoe UI"/>
        </w:rPr>
      </w:pPr>
      <w:hyperlink w:history="1" r:id="rId15">
        <w:r w:rsidRPr="006C6A93" w:rsidR="00437A23">
          <w:rPr>
            <w:rStyle w:val="Hyperlink"/>
            <w:rFonts w:eastAsia="Calibri" w:cs="Segoe UI"/>
          </w:rPr>
          <w:t>Frontline Humanitarian Logistics Data Standard Overview</w:t>
        </w:r>
      </w:hyperlink>
    </w:p>
    <w:p w:rsidR="00437A23" w:rsidP="00EF0EB7" w:rsidRDefault="00A515ED" w14:paraId="348807E5" w14:textId="2922D45D">
      <w:pPr>
        <w:pStyle w:val="ListParagraph"/>
        <w:numPr>
          <w:ilvl w:val="0"/>
          <w:numId w:val="31"/>
        </w:numPr>
        <w:rPr>
          <w:rFonts w:eastAsia="Calibri" w:cs="Segoe UI"/>
        </w:rPr>
      </w:pPr>
      <w:hyperlink w:history="1" r:id="rId16">
        <w:r w:rsidRPr="006C6A93" w:rsidR="00EF0EB7">
          <w:rPr>
            <w:rStyle w:val="Hyperlink"/>
            <w:rFonts w:eastAsia="Calibri" w:cs="Segoe UI"/>
          </w:rPr>
          <w:t>Frontline Humanitarian Logistics Data Standard and Guide for Use (Version 1.0.2)</w:t>
        </w:r>
      </w:hyperlink>
    </w:p>
    <w:p w:rsidR="00437A23" w:rsidP="00853265" w:rsidRDefault="00437A23" w14:paraId="76AA86D3" w14:textId="0F564D6B">
      <w:pPr>
        <w:rPr>
          <w:rFonts w:eastAsia="Calibri" w:cs="Segoe UI"/>
        </w:rPr>
      </w:pPr>
    </w:p>
    <w:p w:rsidR="00103D38" w:rsidP="00103D38" w:rsidRDefault="00103D38" w14:paraId="19EDBE3B" w14:textId="77777777">
      <w:pPr>
        <w:rPr>
          <w:rFonts w:eastAsia="Calibri" w:cs="Segoe UI"/>
        </w:rPr>
      </w:pPr>
      <w:r>
        <w:rPr>
          <w:rFonts w:eastAsia="Calibri" w:cs="Segoe UI"/>
        </w:rPr>
        <w:t>Common terms used in this document and their abbreviations include:</w:t>
      </w:r>
    </w:p>
    <w:p w:rsidRPr="00485A0F" w:rsidR="00103D38" w:rsidP="00103D38" w:rsidRDefault="00103D38" w14:paraId="50A7AA02" w14:textId="77777777">
      <w:pPr>
        <w:pStyle w:val="ListParagraph"/>
        <w:numPr>
          <w:ilvl w:val="0"/>
          <w:numId w:val="33"/>
        </w:numPr>
        <w:rPr>
          <w:rFonts w:eastAsia="Calibri" w:cs="Segoe UI"/>
        </w:rPr>
      </w:pPr>
      <w:r w:rsidRPr="00485A0F">
        <w:rPr>
          <w:rFonts w:eastAsia="Calibri" w:cs="Segoe UI"/>
        </w:rPr>
        <w:t>Common Data Model for Nonprofits</w:t>
      </w:r>
      <w:r>
        <w:rPr>
          <w:rFonts w:eastAsia="Calibri" w:cs="Segoe UI"/>
        </w:rPr>
        <w:t xml:space="preserve">: </w:t>
      </w:r>
      <w:r w:rsidRPr="00485A0F">
        <w:rPr>
          <w:rFonts w:eastAsia="Calibri" w:cs="Segoe UI"/>
        </w:rPr>
        <w:t>CDM</w:t>
      </w:r>
    </w:p>
    <w:p w:rsidRPr="00485A0F" w:rsidR="00103D38" w:rsidP="00103D38" w:rsidRDefault="00103D38" w14:paraId="4B3200FE" w14:textId="77777777">
      <w:pPr>
        <w:pStyle w:val="ListParagraph"/>
        <w:numPr>
          <w:ilvl w:val="0"/>
          <w:numId w:val="33"/>
        </w:numPr>
        <w:rPr>
          <w:rFonts w:eastAsia="Calibri" w:cs="Segoe UI"/>
        </w:rPr>
      </w:pPr>
      <w:r w:rsidRPr="00485A0F">
        <w:rPr>
          <w:rFonts w:eastAsia="Calibri" w:cs="Segoe UI"/>
        </w:rPr>
        <w:t>Dynamics 365 Nonprofit Accelerator</w:t>
      </w:r>
      <w:r>
        <w:rPr>
          <w:rFonts w:eastAsia="Calibri" w:cs="Segoe UI"/>
        </w:rPr>
        <w:t xml:space="preserve">: </w:t>
      </w:r>
      <w:r w:rsidRPr="00485A0F">
        <w:rPr>
          <w:rFonts w:eastAsia="Calibri" w:cs="Segoe UI"/>
        </w:rPr>
        <w:t>Accelerator</w:t>
      </w:r>
    </w:p>
    <w:p w:rsidR="00103D38" w:rsidP="00103D38" w:rsidRDefault="00103D38" w14:paraId="585CEA30" w14:textId="77777777">
      <w:pPr>
        <w:pStyle w:val="ListParagraph"/>
        <w:numPr>
          <w:ilvl w:val="0"/>
          <w:numId w:val="33"/>
        </w:numPr>
        <w:rPr>
          <w:rFonts w:eastAsia="Calibri" w:cs="Segoe UI"/>
        </w:rPr>
      </w:pPr>
      <w:r w:rsidRPr="00485A0F">
        <w:rPr>
          <w:rFonts w:eastAsia="Calibri" w:cs="Segoe UI"/>
        </w:rPr>
        <w:t>Frontline Humanitarian Logistics</w:t>
      </w:r>
      <w:r>
        <w:rPr>
          <w:rFonts w:eastAsia="Calibri" w:cs="Segoe UI"/>
        </w:rPr>
        <w:t xml:space="preserve">: </w:t>
      </w:r>
      <w:r w:rsidRPr="00485A0F">
        <w:rPr>
          <w:rFonts w:eastAsia="Calibri" w:cs="Segoe UI"/>
        </w:rPr>
        <w:t>FHL</w:t>
      </w:r>
    </w:p>
    <w:p w:rsidR="00103D38" w:rsidP="00853265" w:rsidRDefault="00103D38" w14:paraId="7CE4BB30" w14:textId="67D29731">
      <w:pPr>
        <w:pStyle w:val="ListParagraph"/>
        <w:numPr>
          <w:ilvl w:val="0"/>
          <w:numId w:val="33"/>
        </w:numPr>
        <w:rPr>
          <w:rFonts w:eastAsia="Calibri" w:cs="Segoe UI"/>
        </w:rPr>
      </w:pPr>
      <w:r w:rsidRPr="00485A0F">
        <w:rPr>
          <w:rFonts w:eastAsia="Calibri" w:cs="Segoe UI"/>
        </w:rPr>
        <w:t>Frontline Humanitarian Logistics</w:t>
      </w:r>
      <w:r>
        <w:rPr>
          <w:rFonts w:eastAsia="Calibri" w:cs="Segoe UI"/>
        </w:rPr>
        <w:t xml:space="preserve"> Data Standard: </w:t>
      </w:r>
      <w:r w:rsidRPr="00485A0F">
        <w:rPr>
          <w:rFonts w:eastAsia="Calibri" w:cs="Segoe UI"/>
        </w:rPr>
        <w:t>FHL</w:t>
      </w:r>
      <w:r>
        <w:rPr>
          <w:rFonts w:eastAsia="Calibri" w:cs="Segoe UI"/>
        </w:rPr>
        <w:t xml:space="preserve"> Data Standard</w:t>
      </w:r>
    </w:p>
    <w:p w:rsidRPr="00103D38" w:rsidR="000C4BFF" w:rsidP="00853265" w:rsidRDefault="000C4BFF" w14:paraId="14FF11BD" w14:textId="456E3A72">
      <w:pPr>
        <w:pStyle w:val="ListParagraph"/>
        <w:numPr>
          <w:ilvl w:val="0"/>
          <w:numId w:val="33"/>
        </w:numPr>
        <w:rPr>
          <w:rFonts w:eastAsia="Calibri" w:cs="Segoe UI"/>
        </w:rPr>
      </w:pPr>
      <w:r>
        <w:rPr>
          <w:rFonts w:eastAsia="Calibri" w:cs="Segoe UI"/>
        </w:rPr>
        <w:t>Microsoft Tech for Social Impact: TSI or Microsoft TSI</w:t>
      </w:r>
    </w:p>
    <w:p w:rsidR="004942FB" w:rsidRDefault="004942FB" w14:paraId="7276E608" w14:textId="77777777">
      <w:pPr>
        <w:rPr>
          <w:rFonts w:eastAsia="Calibri" w:cs="Segoe UI"/>
          <w:b/>
          <w:bCs/>
          <w:color w:val="2F5496" w:themeColor="accent1" w:themeShade="BF"/>
          <w:sz w:val="32"/>
          <w:szCs w:val="32"/>
        </w:rPr>
      </w:pPr>
      <w:r>
        <w:rPr>
          <w:rFonts w:eastAsia="Calibri" w:cs="Segoe UI"/>
          <w:b/>
          <w:bCs/>
        </w:rPr>
        <w:br w:type="page"/>
      </w:r>
    </w:p>
    <w:p w:rsidRPr="003446F6" w:rsidR="00990235" w:rsidP="793E811F" w:rsidRDefault="793E811F" w14:paraId="2408306A" w14:textId="5497B2E7">
      <w:pPr>
        <w:pStyle w:val="Heading1"/>
        <w:rPr>
          <w:rFonts w:ascii="Segoe UI" w:hAnsi="Segoe UI" w:eastAsia="Calibri" w:cs="Segoe UI"/>
          <w:b/>
          <w:bCs/>
        </w:rPr>
      </w:pPr>
      <w:bookmarkStart w:name="_Toc56372838" w:id="1"/>
      <w:r w:rsidRPr="003446F6">
        <w:rPr>
          <w:rFonts w:ascii="Segoe UI" w:hAnsi="Segoe UI" w:eastAsia="Calibri" w:cs="Segoe UI"/>
          <w:b/>
          <w:bCs/>
        </w:rPr>
        <w:lastRenderedPageBreak/>
        <w:t xml:space="preserve">Solution </w:t>
      </w:r>
      <w:r w:rsidR="00A3418A">
        <w:rPr>
          <w:rFonts w:ascii="Segoe UI" w:hAnsi="Segoe UI" w:eastAsia="Calibri" w:cs="Segoe UI"/>
          <w:b/>
          <w:bCs/>
        </w:rPr>
        <w:t>O</w:t>
      </w:r>
      <w:r w:rsidRPr="003446F6">
        <w:rPr>
          <w:rFonts w:ascii="Segoe UI" w:hAnsi="Segoe UI" w:eastAsia="Calibri" w:cs="Segoe UI"/>
          <w:b/>
          <w:bCs/>
        </w:rPr>
        <w:t>verview</w:t>
      </w:r>
      <w:bookmarkEnd w:id="1"/>
    </w:p>
    <w:p w:rsidR="00B477E5" w:rsidP="004942FB" w:rsidRDefault="000C4BFF" w14:paraId="2D30EE1C" w14:textId="10144377">
      <w:pPr>
        <w:rPr>
          <w:rFonts w:eastAsia="Calibri" w:cs="Segoe UI"/>
        </w:rPr>
      </w:pPr>
      <w:r>
        <w:rPr>
          <w:rFonts w:eastAsia="Calibri" w:cs="Segoe UI"/>
        </w:rPr>
        <w:t xml:space="preserve">Microsoft </w:t>
      </w:r>
      <w:r w:rsidR="00103D38">
        <w:rPr>
          <w:rFonts w:eastAsia="Calibri" w:cs="Segoe UI"/>
        </w:rPr>
        <w:t xml:space="preserve">was a key </w:t>
      </w:r>
      <w:r w:rsidR="0015443E">
        <w:rPr>
          <w:rFonts w:eastAsia="Calibri" w:cs="Segoe UI"/>
        </w:rPr>
        <w:t xml:space="preserve">supporter of and </w:t>
      </w:r>
      <w:r w:rsidR="00103D38">
        <w:rPr>
          <w:rFonts w:eastAsia="Calibri" w:cs="Segoe UI"/>
        </w:rPr>
        <w:t>technical partner in the FHL Data Standard project.</w:t>
      </w:r>
      <w:r>
        <w:rPr>
          <w:rFonts w:eastAsia="Calibri" w:cs="Segoe UI"/>
        </w:rPr>
        <w:t xml:space="preserve"> </w:t>
      </w:r>
      <w:r w:rsidR="004942FB">
        <w:rPr>
          <w:rFonts w:eastAsia="Calibri" w:cs="Segoe UI"/>
        </w:rPr>
        <w:t>I</w:t>
      </w:r>
      <w:r>
        <w:rPr>
          <w:rFonts w:eastAsia="Calibri" w:cs="Segoe UI"/>
        </w:rPr>
        <w:t xml:space="preserve">n conjunction with key partners, Microsoft </w:t>
      </w:r>
      <w:r w:rsidR="004942FB">
        <w:rPr>
          <w:rFonts w:eastAsia="Calibri" w:cs="Segoe UI"/>
        </w:rPr>
        <w:t xml:space="preserve">has mapped the FHL Data Standard to the CDM for Nonprofits and the Accelerator. </w:t>
      </w:r>
      <w:r w:rsidR="005459B7">
        <w:rPr>
          <w:rFonts w:eastAsia="Calibri" w:cs="Segoe UI"/>
        </w:rPr>
        <w:t xml:space="preserve">This document is an overview of this mapping and related Microsoft solutions, including:  </w:t>
      </w:r>
    </w:p>
    <w:p w:rsidR="008124D8" w:rsidP="00526641" w:rsidRDefault="008124D8" w14:paraId="57286865" w14:textId="77777777">
      <w:pPr>
        <w:rPr>
          <w:rFonts w:eastAsia="Calibri" w:cs="Segoe UI"/>
        </w:rPr>
      </w:pPr>
    </w:p>
    <w:p w:rsidRPr="00E37E30" w:rsidR="004E2EC1" w:rsidP="00B477E5" w:rsidRDefault="004E2EC1" w14:paraId="530A3859" w14:textId="025FD185">
      <w:pPr>
        <w:pStyle w:val="ListParagraph"/>
        <w:numPr>
          <w:ilvl w:val="0"/>
          <w:numId w:val="32"/>
        </w:numPr>
        <w:rPr>
          <w:rFonts w:eastAsia="Calibri" w:cs="Segoe UI"/>
          <w:b w:val="1"/>
          <w:bCs w:val="1"/>
        </w:rPr>
      </w:pPr>
      <w:r w:rsidRPr="0C038A2B" w:rsidR="004E2EC1">
        <w:rPr>
          <w:rFonts w:eastAsia="Calibri" w:cs="Segoe UI"/>
          <w:b w:val="1"/>
          <w:bCs w:val="1"/>
        </w:rPr>
        <w:t xml:space="preserve">Dynamics 365 Nonprofit Accelerator </w:t>
      </w:r>
      <w:r w:rsidRPr="0C038A2B" w:rsidR="00D830D6">
        <w:rPr>
          <w:rFonts w:eastAsia="Calibri" w:cs="Segoe UI"/>
          <w:b w:val="1"/>
          <w:bCs w:val="1"/>
        </w:rPr>
        <w:t xml:space="preserve">Frontline Humanitarian Logistics </w:t>
      </w:r>
      <w:r w:rsidRPr="0C038A2B" w:rsidR="07B30C06">
        <w:rPr>
          <w:rFonts w:eastAsia="Calibri" w:cs="Segoe UI"/>
          <w:b w:val="1"/>
          <w:bCs w:val="1"/>
        </w:rPr>
        <w:t>Data Schema</w:t>
      </w:r>
      <w:r w:rsidRPr="0C038A2B" w:rsidR="005959D4">
        <w:rPr>
          <w:rFonts w:eastAsia="Calibri" w:cs="Segoe UI"/>
          <w:b w:val="1"/>
          <w:bCs w:val="1"/>
        </w:rPr>
        <w:t xml:space="preserve"> </w:t>
      </w:r>
    </w:p>
    <w:p w:rsidR="008124D8" w:rsidP="008124D8" w:rsidRDefault="008124D8" w14:paraId="7B62B6F7" w14:textId="45DDC8CB">
      <w:pPr>
        <w:ind w:left="720"/>
        <w:rPr>
          <w:rFonts w:eastAsia="Calibri" w:cs="Segoe UI"/>
        </w:rPr>
      </w:pPr>
      <w:r w:rsidRPr="0C038A2B" w:rsidR="008124D8">
        <w:rPr>
          <w:rFonts w:eastAsia="Calibri" w:cs="Segoe UI"/>
        </w:rPr>
        <w:t>This solution includes the Frontline Humanitarian Logistics extensions to the Common Data Model for Nonprofits implemented in the Dynamics 365 Nonprofit Accelerator.</w:t>
      </w:r>
      <w:r w:rsidRPr="0C038A2B" w:rsidR="001A3557">
        <w:rPr>
          <w:rFonts w:eastAsia="Calibri" w:cs="Segoe UI"/>
        </w:rPr>
        <w:t xml:space="preserve"> You can access </w:t>
      </w:r>
      <w:proofErr w:type="gramStart"/>
      <w:r w:rsidRPr="0C038A2B" w:rsidR="001A3557">
        <w:rPr>
          <w:rFonts w:eastAsia="Calibri" w:cs="Segoe UI"/>
        </w:rPr>
        <w:t>this</w:t>
      </w:r>
      <w:proofErr w:type="gramEnd"/>
      <w:r w:rsidRPr="0C038A2B" w:rsidR="001A3557">
        <w:rPr>
          <w:rFonts w:eastAsia="Calibri" w:cs="Segoe UI"/>
        </w:rPr>
        <w:t xml:space="preserve"> </w:t>
      </w:r>
      <w:r w:rsidRPr="0C038A2B" w:rsidR="521AB485">
        <w:rPr>
          <w:rFonts w:eastAsia="Calibri" w:cs="Segoe UI"/>
        </w:rPr>
        <w:t>data schema</w:t>
      </w:r>
      <w:r w:rsidRPr="0C038A2B" w:rsidR="001A3557">
        <w:rPr>
          <w:rFonts w:eastAsia="Calibri" w:cs="Segoe UI"/>
        </w:rPr>
        <w:t xml:space="preserve"> </w:t>
      </w:r>
      <w:r w:rsidRPr="0C038A2B" w:rsidR="00FA382D">
        <w:rPr>
          <w:rFonts w:eastAsia="Calibri" w:cs="Segoe UI"/>
        </w:rPr>
        <w:t xml:space="preserve">via </w:t>
      </w:r>
      <w:proofErr w:type="gramStart"/>
      <w:r w:rsidRPr="0C038A2B" w:rsidR="00FA382D">
        <w:rPr>
          <w:rFonts w:eastAsia="Calibri" w:cs="Segoe UI"/>
        </w:rPr>
        <w:t xml:space="preserve">the </w:t>
      </w:r>
      <w:r w:rsidRPr="0C038A2B" w:rsidR="001A3557">
        <w:rPr>
          <w:rFonts w:eastAsia="Calibri" w:cs="Segoe UI"/>
        </w:rPr>
        <w:t>Dynamics</w:t>
      </w:r>
      <w:proofErr w:type="gramEnd"/>
      <w:r w:rsidRPr="0C038A2B" w:rsidR="001A3557">
        <w:rPr>
          <w:rFonts w:eastAsia="Calibri" w:cs="Segoe UI"/>
        </w:rPr>
        <w:t xml:space="preserve"> 365 Nonprofit Accelerator on </w:t>
      </w:r>
      <w:hyperlink r:id="R45f60d244600410b">
        <w:r w:rsidRPr="0C038A2B" w:rsidR="001A3557">
          <w:rPr>
            <w:rStyle w:val="Hyperlink"/>
            <w:rFonts w:eastAsia="Calibri" w:cs="Segoe UI"/>
          </w:rPr>
          <w:t>AppSource</w:t>
        </w:r>
      </w:hyperlink>
      <w:r w:rsidRPr="0C038A2B" w:rsidR="001A3557">
        <w:rPr>
          <w:rFonts w:eastAsia="Calibri" w:cs="Segoe UI"/>
        </w:rPr>
        <w:t xml:space="preserve">. </w:t>
      </w:r>
      <w:r w:rsidRPr="0C038A2B" w:rsidR="008124D8">
        <w:rPr>
          <w:rFonts w:eastAsia="Calibri" w:cs="Segoe UI"/>
        </w:rPr>
        <w:t xml:space="preserve">  </w:t>
      </w:r>
    </w:p>
    <w:p w:rsidRPr="008124D8" w:rsidR="008124D8" w:rsidP="008124D8" w:rsidRDefault="008124D8" w14:paraId="0EDE4DA8" w14:textId="77777777">
      <w:pPr>
        <w:rPr>
          <w:rFonts w:eastAsia="Calibri" w:cs="Segoe UI"/>
        </w:rPr>
      </w:pPr>
    </w:p>
    <w:p w:rsidR="004E2EC1" w:rsidP="004E2EC1" w:rsidRDefault="004E2EC1" w14:paraId="4A20822E" w14:textId="5A6CEE9F">
      <w:pPr>
        <w:pStyle w:val="ListParagraph"/>
        <w:numPr>
          <w:ilvl w:val="0"/>
          <w:numId w:val="32"/>
        </w:numPr>
        <w:rPr>
          <w:rFonts w:eastAsia="Calibri" w:cs="Segoe UI"/>
        </w:rPr>
      </w:pPr>
      <w:r w:rsidRPr="0C038A2B" w:rsidR="004E2EC1">
        <w:rPr>
          <w:rFonts w:eastAsia="Calibri" w:cs="Segoe UI"/>
          <w:b w:val="1"/>
          <w:bCs w:val="1"/>
        </w:rPr>
        <w:t xml:space="preserve">Common Data Model for Nonprofits </w:t>
      </w:r>
      <w:r w:rsidRPr="0C038A2B" w:rsidR="00D830D6">
        <w:rPr>
          <w:rFonts w:eastAsia="Calibri" w:cs="Segoe UI"/>
          <w:b w:val="1"/>
          <w:bCs w:val="1"/>
        </w:rPr>
        <w:t xml:space="preserve">&amp; </w:t>
      </w:r>
      <w:r w:rsidRPr="0C038A2B" w:rsidR="004E2EC1">
        <w:rPr>
          <w:rFonts w:eastAsia="Calibri" w:cs="Segoe UI"/>
          <w:b w:val="1"/>
          <w:bCs w:val="1"/>
        </w:rPr>
        <w:t xml:space="preserve">Dynamics 365 </w:t>
      </w:r>
      <w:r w:rsidRPr="0C038A2B" w:rsidR="00D830D6">
        <w:rPr>
          <w:rFonts w:eastAsia="Calibri" w:cs="Segoe UI"/>
          <w:b w:val="1"/>
          <w:bCs w:val="1"/>
        </w:rPr>
        <w:t xml:space="preserve">Nonprofit Accelerator </w:t>
      </w:r>
      <w:r w:rsidRPr="0C038A2B" w:rsidR="004E2EC1">
        <w:rPr>
          <w:rFonts w:eastAsia="Calibri" w:cs="Segoe UI"/>
          <w:b w:val="1"/>
          <w:bCs w:val="1"/>
        </w:rPr>
        <w:t>Mapping Guide</w:t>
      </w:r>
      <w:r w:rsidRPr="0C038A2B" w:rsidR="00D830D6">
        <w:rPr>
          <w:rFonts w:eastAsia="Calibri" w:cs="Segoe UI"/>
        </w:rPr>
        <w:t xml:space="preserve"> </w:t>
      </w:r>
      <w:r w:rsidRPr="0C038A2B" w:rsidR="00E37E30">
        <w:rPr>
          <w:rFonts w:eastAsia="Calibri" w:cs="Segoe UI"/>
        </w:rPr>
        <w:t xml:space="preserve">which includes </w:t>
      </w:r>
      <w:r w:rsidRPr="0C038A2B" w:rsidR="00D830D6">
        <w:rPr>
          <w:rFonts w:eastAsia="Calibri" w:cs="Segoe UI"/>
        </w:rPr>
        <w:t xml:space="preserve">this document and </w:t>
      </w:r>
      <w:r w:rsidRPr="0C038A2B" w:rsidR="00E37E30">
        <w:rPr>
          <w:rFonts w:eastAsia="Calibri" w:cs="Segoe UI"/>
        </w:rPr>
        <w:t xml:space="preserve">the </w:t>
      </w:r>
      <w:r w:rsidRPr="0C038A2B" w:rsidR="00D830D6">
        <w:rPr>
          <w:rFonts w:eastAsia="Calibri" w:cs="Segoe UI"/>
        </w:rPr>
        <w:t>accompanying</w:t>
      </w:r>
      <w:r w:rsidRPr="0C038A2B" w:rsidR="2D092330">
        <w:rPr>
          <w:rFonts w:eastAsia="Calibri" w:cs="Segoe UI"/>
        </w:rPr>
        <w:t xml:space="preserve"> NFP.Accelerator.3.0.-.FHL.Data.Standard.Mapping.xlsm</w:t>
      </w:r>
      <w:r w:rsidRPr="0C038A2B" w:rsidR="00D830D6">
        <w:rPr>
          <w:rFonts w:eastAsia="Calibri" w:cs="Segoe UI"/>
        </w:rPr>
        <w:t xml:space="preserve"> mapping document</w:t>
      </w:r>
      <w:r w:rsidRPr="0C038A2B" w:rsidR="00B670DD">
        <w:rPr>
          <w:rFonts w:eastAsia="Calibri" w:cs="Segoe UI"/>
        </w:rPr>
        <w:t>.</w:t>
      </w:r>
    </w:p>
    <w:p w:rsidR="00A11049" w:rsidP="00526641" w:rsidRDefault="00A11049" w14:paraId="0153816A" w14:textId="48CE92CF">
      <w:pPr>
        <w:rPr>
          <w:rFonts w:eastAsia="Calibri" w:cs="Segoe UI"/>
        </w:rPr>
      </w:pPr>
    </w:p>
    <w:p w:rsidR="00A3418A" w:rsidP="00526641" w:rsidRDefault="005459B7" w14:paraId="5BB59053" w14:textId="6A0BAFB4">
      <w:pPr>
        <w:rPr>
          <w:rFonts w:eastAsia="Calibri" w:cs="Segoe UI"/>
        </w:rPr>
      </w:pPr>
      <w:r>
        <w:rPr>
          <w:rFonts w:eastAsia="Calibri" w:cs="Segoe UI"/>
        </w:rPr>
        <w:t xml:space="preserve">Note: </w:t>
      </w:r>
      <w:r w:rsidR="00181252">
        <w:rPr>
          <w:rFonts w:eastAsia="Calibri" w:cs="Segoe UI"/>
        </w:rPr>
        <w:t>v3.0 of the CDM and Accelerator represent the first mapping to the inaugural FHL Data Standard. As the CDM</w:t>
      </w:r>
      <w:r w:rsidR="00930731">
        <w:rPr>
          <w:rFonts w:eastAsia="Calibri" w:cs="Segoe UI"/>
        </w:rPr>
        <w:t xml:space="preserve">, </w:t>
      </w:r>
      <w:r w:rsidR="00181252">
        <w:rPr>
          <w:rFonts w:eastAsia="Calibri" w:cs="Segoe UI"/>
        </w:rPr>
        <w:t>Accelerator</w:t>
      </w:r>
      <w:r w:rsidR="00930731">
        <w:rPr>
          <w:rFonts w:eastAsia="Calibri" w:cs="Segoe UI"/>
        </w:rPr>
        <w:t>, partner solutions</w:t>
      </w:r>
      <w:r w:rsidR="00181252">
        <w:rPr>
          <w:rFonts w:eastAsia="Calibri" w:cs="Segoe UI"/>
        </w:rPr>
        <w:t xml:space="preserve"> and the FHL Data Standard evolve, and as customers </w:t>
      </w:r>
      <w:r w:rsidR="00F91B7B">
        <w:rPr>
          <w:rFonts w:eastAsia="Calibri" w:cs="Segoe UI"/>
        </w:rPr>
        <w:t xml:space="preserve">and partners implement solutions, </w:t>
      </w:r>
      <w:proofErr w:type="gramStart"/>
      <w:r w:rsidR="00F91B7B">
        <w:rPr>
          <w:rFonts w:eastAsia="Calibri" w:cs="Segoe UI"/>
        </w:rPr>
        <w:t xml:space="preserve">this content </w:t>
      </w:r>
      <w:r w:rsidR="00930731">
        <w:rPr>
          <w:rFonts w:eastAsia="Calibri" w:cs="Segoe UI"/>
        </w:rPr>
        <w:t>and associated solution components</w:t>
      </w:r>
      <w:proofErr w:type="gramEnd"/>
      <w:r w:rsidR="00930731">
        <w:rPr>
          <w:rFonts w:eastAsia="Calibri" w:cs="Segoe UI"/>
        </w:rPr>
        <w:t xml:space="preserve"> </w:t>
      </w:r>
      <w:r w:rsidR="00F91B7B">
        <w:rPr>
          <w:rFonts w:eastAsia="Calibri" w:cs="Segoe UI"/>
        </w:rPr>
        <w:t xml:space="preserve">will be updated.  </w:t>
      </w:r>
    </w:p>
    <w:p w:rsidR="00346262" w:rsidRDefault="00346262" w14:paraId="6E93131C" w14:textId="77777777">
      <w:pPr>
        <w:rPr>
          <w:rFonts w:eastAsia="Calibri" w:cs="Segoe UI"/>
          <w:b/>
          <w:bCs/>
          <w:color w:val="2F5496" w:themeColor="accent1" w:themeShade="BF"/>
          <w:sz w:val="32"/>
          <w:szCs w:val="32"/>
        </w:rPr>
      </w:pPr>
      <w:r>
        <w:rPr>
          <w:rFonts w:eastAsia="Calibri" w:cs="Segoe UI"/>
          <w:b/>
          <w:bCs/>
        </w:rPr>
        <w:br w:type="page"/>
      </w:r>
    </w:p>
    <w:p w:rsidRPr="008A0CEC" w:rsidR="008A0CEC" w:rsidP="008A0CEC" w:rsidRDefault="008A0CEC" w14:paraId="6C81454D" w14:textId="77777777">
      <w:pPr>
        <w:pStyle w:val="Heading1"/>
        <w:rPr>
          <w:rFonts w:ascii="Segoe UI" w:hAnsi="Segoe UI" w:eastAsia="Calibri" w:cs="Segoe UI"/>
          <w:b/>
          <w:bCs/>
        </w:rPr>
      </w:pPr>
      <w:bookmarkStart w:name="_Toc56372839" w:id="2"/>
      <w:r w:rsidRPr="008A0CEC">
        <w:rPr>
          <w:rFonts w:ascii="Segoe UI" w:hAnsi="Segoe UI" w:eastAsia="Calibri" w:cs="Segoe UI"/>
          <w:b/>
          <w:bCs/>
        </w:rPr>
        <w:lastRenderedPageBreak/>
        <w:t>Dynamics 365 Nonprofit Accelerator Frontline Humanitarian Logistics Solution</w:t>
      </w:r>
      <w:bookmarkEnd w:id="2"/>
      <w:r w:rsidRPr="008A0CEC">
        <w:rPr>
          <w:rFonts w:ascii="Segoe UI" w:hAnsi="Segoe UI" w:eastAsia="Calibri" w:cs="Segoe UI"/>
          <w:b/>
          <w:bCs/>
        </w:rPr>
        <w:t xml:space="preserve"> </w:t>
      </w:r>
    </w:p>
    <w:p w:rsidRPr="00FC63DD" w:rsidR="00FC63DD" w:rsidP="00FC63DD" w:rsidRDefault="0094572D" w14:paraId="631A6007" w14:textId="56A29C98">
      <w:pPr>
        <w:rPr>
          <w:rFonts w:eastAsia="Calibri" w:cs="Segoe UI"/>
        </w:rPr>
      </w:pPr>
      <w:r>
        <w:rPr>
          <w:rFonts w:eastAsia="Calibri" w:cs="Segoe UI"/>
        </w:rPr>
        <w:t xml:space="preserve">The Common Data Model for Nonprofits has been extended with entities, attributes and relationships to </w:t>
      </w:r>
      <w:r w:rsidRPr="00FC63DD" w:rsidR="00FC63DD">
        <w:rPr>
          <w:rFonts w:eastAsia="Calibri" w:cs="Segoe UI"/>
        </w:rPr>
        <w:t>support select FHL Data Standard components</w:t>
      </w:r>
      <w:r w:rsidR="00FC63DD">
        <w:rPr>
          <w:rFonts w:eastAsia="Calibri" w:cs="Segoe UI"/>
        </w:rPr>
        <w:t>. T</w:t>
      </w:r>
      <w:r w:rsidRPr="00FC63DD" w:rsidR="00FC63DD">
        <w:rPr>
          <w:rFonts w:eastAsia="Calibri" w:cs="Segoe UI"/>
        </w:rPr>
        <w:t>he following CDM and Accelerator extensions</w:t>
      </w:r>
      <w:r w:rsidR="00FC63DD">
        <w:rPr>
          <w:rFonts w:eastAsia="Calibri" w:cs="Segoe UI"/>
        </w:rPr>
        <w:t xml:space="preserve"> have been added with the v3.0 Release:  </w:t>
      </w:r>
    </w:p>
    <w:p w:rsidR="00FC63DD" w:rsidP="00FC63DD" w:rsidRDefault="00FC63DD" w14:paraId="05E2CF01" w14:textId="375E67A8">
      <w:pPr>
        <w:rPr>
          <w:rFonts w:eastAsia="Calibri" w:cs="Segoe UI"/>
        </w:rPr>
      </w:pPr>
    </w:p>
    <w:p w:rsidRPr="00FC63DD" w:rsidR="00FC63DD" w:rsidP="00FC63DD" w:rsidRDefault="00FC63DD" w14:paraId="3BBB7C36" w14:textId="35DABC95">
      <w:pPr>
        <w:pStyle w:val="ListParagraph"/>
        <w:numPr>
          <w:ilvl w:val="0"/>
          <w:numId w:val="39"/>
        </w:numPr>
        <w:rPr>
          <w:rFonts w:eastAsia="Calibri" w:cs="Segoe UI"/>
        </w:rPr>
      </w:pPr>
      <w:r>
        <w:rPr>
          <w:rFonts w:eastAsia="Calibri" w:cs="Segoe UI"/>
        </w:rPr>
        <w:t>Extensions to the following existing (pre v3.0) entities:</w:t>
      </w:r>
    </w:p>
    <w:p w:rsidRPr="00FC63DD" w:rsidR="00FC63DD" w:rsidP="00FC63DD" w:rsidRDefault="00FC63DD" w14:paraId="692C0066" w14:textId="77777777">
      <w:pPr>
        <w:pStyle w:val="ListParagraph"/>
        <w:numPr>
          <w:ilvl w:val="1"/>
          <w:numId w:val="39"/>
        </w:numPr>
        <w:rPr>
          <w:rFonts w:eastAsia="Calibri" w:cs="Segoe UI"/>
        </w:rPr>
      </w:pPr>
      <w:r w:rsidRPr="00FC63DD">
        <w:rPr>
          <w:rFonts w:eastAsia="Calibri" w:cs="Segoe UI"/>
        </w:rPr>
        <w:t>Address</w:t>
      </w:r>
    </w:p>
    <w:p w:rsidRPr="00FC63DD" w:rsidR="00FC63DD" w:rsidP="00FC63DD" w:rsidRDefault="00FC63DD" w14:paraId="58183B3F" w14:textId="77777777">
      <w:pPr>
        <w:pStyle w:val="ListParagraph"/>
        <w:numPr>
          <w:ilvl w:val="1"/>
          <w:numId w:val="39"/>
        </w:numPr>
        <w:rPr>
          <w:rFonts w:eastAsia="Calibri" w:cs="Segoe UI"/>
        </w:rPr>
      </w:pPr>
      <w:r w:rsidRPr="00FC63DD">
        <w:rPr>
          <w:rFonts w:eastAsia="Calibri" w:cs="Segoe UI"/>
        </w:rPr>
        <w:t>Designation Plan</w:t>
      </w:r>
    </w:p>
    <w:p w:rsidRPr="00FC63DD" w:rsidR="00FC63DD" w:rsidP="00FC63DD" w:rsidRDefault="00FC63DD" w14:paraId="34A5B2D5" w14:textId="77777777">
      <w:pPr>
        <w:pStyle w:val="ListParagraph"/>
        <w:numPr>
          <w:ilvl w:val="1"/>
          <w:numId w:val="39"/>
        </w:numPr>
        <w:rPr>
          <w:rFonts w:eastAsia="Calibri" w:cs="Segoe UI"/>
        </w:rPr>
      </w:pPr>
      <w:r w:rsidRPr="00FC63DD">
        <w:rPr>
          <w:rFonts w:eastAsia="Calibri" w:cs="Segoe UI"/>
        </w:rPr>
        <w:t>Award</w:t>
      </w:r>
    </w:p>
    <w:p w:rsidR="00FC63DD" w:rsidP="00FC63DD" w:rsidRDefault="00FC63DD" w14:paraId="53CA7224" w14:textId="056F7763">
      <w:pPr>
        <w:pStyle w:val="ListParagraph"/>
        <w:numPr>
          <w:ilvl w:val="1"/>
          <w:numId w:val="39"/>
        </w:numPr>
        <w:rPr>
          <w:rFonts w:eastAsia="Calibri" w:cs="Segoe UI"/>
        </w:rPr>
      </w:pPr>
      <w:r w:rsidRPr="00FC63DD">
        <w:rPr>
          <w:rFonts w:eastAsia="Calibri" w:cs="Segoe UI"/>
        </w:rPr>
        <w:t>Payment Asset</w:t>
      </w:r>
    </w:p>
    <w:p w:rsidRPr="00FC63DD" w:rsidR="002A35AA" w:rsidP="002A35AA" w:rsidRDefault="002A35AA" w14:paraId="2043B921" w14:textId="1E5E7D63">
      <w:pPr>
        <w:pStyle w:val="ListParagraph"/>
        <w:numPr>
          <w:ilvl w:val="0"/>
          <w:numId w:val="39"/>
        </w:numPr>
        <w:rPr>
          <w:rFonts w:eastAsia="Calibri" w:cs="Segoe UI"/>
        </w:rPr>
      </w:pPr>
      <w:r>
        <w:rPr>
          <w:rFonts w:eastAsia="Calibri" w:cs="Segoe UI"/>
        </w:rPr>
        <w:t>New Entities, Attributes and Relationships (v3.0):</w:t>
      </w:r>
    </w:p>
    <w:p w:rsidRPr="00FC63DD" w:rsidR="00FC63DD" w:rsidP="002A35AA" w:rsidRDefault="00FC63DD" w14:paraId="40D972E2" w14:textId="77777777">
      <w:pPr>
        <w:pStyle w:val="ListParagraph"/>
        <w:numPr>
          <w:ilvl w:val="1"/>
          <w:numId w:val="39"/>
        </w:numPr>
        <w:rPr>
          <w:rFonts w:eastAsia="Calibri" w:cs="Segoe UI"/>
        </w:rPr>
      </w:pPr>
      <w:r w:rsidRPr="00FC63DD">
        <w:rPr>
          <w:rFonts w:eastAsia="Calibri" w:cs="Segoe UI"/>
        </w:rPr>
        <w:t>Item Request</w:t>
      </w:r>
    </w:p>
    <w:p w:rsidRPr="00FC63DD" w:rsidR="00FC63DD" w:rsidP="002A35AA" w:rsidRDefault="00FC63DD" w14:paraId="71191D24" w14:textId="77777777">
      <w:pPr>
        <w:pStyle w:val="ListParagraph"/>
        <w:numPr>
          <w:ilvl w:val="1"/>
          <w:numId w:val="39"/>
        </w:numPr>
        <w:rPr>
          <w:rFonts w:eastAsia="Calibri" w:cs="Segoe UI"/>
        </w:rPr>
      </w:pPr>
      <w:r w:rsidRPr="00FC63DD">
        <w:rPr>
          <w:rFonts w:eastAsia="Calibri" w:cs="Segoe UI"/>
        </w:rPr>
        <w:t>Item Request Line</w:t>
      </w:r>
    </w:p>
    <w:p w:rsidRPr="00FC63DD" w:rsidR="00FC63DD" w:rsidP="002A35AA" w:rsidRDefault="00FC63DD" w14:paraId="6B7FF47F" w14:textId="77777777">
      <w:pPr>
        <w:pStyle w:val="ListParagraph"/>
        <w:numPr>
          <w:ilvl w:val="1"/>
          <w:numId w:val="39"/>
        </w:numPr>
        <w:rPr>
          <w:rFonts w:eastAsia="Calibri" w:cs="Segoe UI"/>
        </w:rPr>
      </w:pPr>
      <w:r w:rsidRPr="00FC63DD">
        <w:rPr>
          <w:rFonts w:eastAsia="Calibri" w:cs="Segoe UI"/>
        </w:rPr>
        <w:t>Item Type</w:t>
      </w:r>
    </w:p>
    <w:p w:rsidRPr="00FC63DD" w:rsidR="00FC63DD" w:rsidP="002A35AA" w:rsidRDefault="00FC63DD" w14:paraId="26D3A73F" w14:textId="77777777">
      <w:pPr>
        <w:pStyle w:val="ListParagraph"/>
        <w:numPr>
          <w:ilvl w:val="1"/>
          <w:numId w:val="39"/>
        </w:numPr>
        <w:rPr>
          <w:rFonts w:eastAsia="Calibri" w:cs="Segoe UI"/>
        </w:rPr>
      </w:pPr>
      <w:r w:rsidRPr="00FC63DD">
        <w:rPr>
          <w:rFonts w:eastAsia="Calibri" w:cs="Segoe UI"/>
        </w:rPr>
        <w:t>Item Group</w:t>
      </w:r>
    </w:p>
    <w:p w:rsidR="00FC63DD" w:rsidP="002A35AA" w:rsidRDefault="00FC63DD" w14:paraId="19B45B8F" w14:textId="20C3E026">
      <w:pPr>
        <w:pStyle w:val="ListParagraph"/>
        <w:numPr>
          <w:ilvl w:val="1"/>
          <w:numId w:val="39"/>
        </w:numPr>
        <w:rPr>
          <w:rFonts w:eastAsia="Calibri" w:cs="Segoe UI"/>
        </w:rPr>
      </w:pPr>
      <w:r w:rsidRPr="00FC63DD">
        <w:rPr>
          <w:rFonts w:eastAsia="Calibri" w:cs="Segoe UI"/>
        </w:rPr>
        <w:t>Item</w:t>
      </w:r>
    </w:p>
    <w:p w:rsidR="00FC63DD" w:rsidP="008A0CEC" w:rsidRDefault="00FC63DD" w14:paraId="42C9108B" w14:textId="77777777">
      <w:pPr>
        <w:rPr>
          <w:rFonts w:eastAsia="Calibri" w:cs="Segoe UI"/>
        </w:rPr>
      </w:pPr>
    </w:p>
    <w:p w:rsidR="008A0CEC" w:rsidP="008A0CEC" w:rsidRDefault="0094572D" w14:paraId="5D9D8E58" w14:textId="37293452">
      <w:pPr>
        <w:rPr>
          <w:rFonts w:eastAsia="Calibri" w:cs="Segoe UI"/>
        </w:rPr>
      </w:pPr>
      <w:r>
        <w:rPr>
          <w:rFonts w:eastAsia="Calibri" w:cs="Segoe UI"/>
        </w:rPr>
        <w:t xml:space="preserve"> The following diagram </w:t>
      </w:r>
      <w:r w:rsidR="00C151AD">
        <w:rPr>
          <w:rFonts w:eastAsia="Calibri" w:cs="Segoe UI"/>
        </w:rPr>
        <w:t>describes the extensions included in the CDM and Accelerator v3.0 Release:</w:t>
      </w:r>
    </w:p>
    <w:p w:rsidR="00C151AD" w:rsidP="008A0CEC" w:rsidRDefault="00C151AD" w14:paraId="2251DA6D" w14:textId="393555F9">
      <w:pPr>
        <w:rPr>
          <w:rFonts w:eastAsia="Calibri" w:cs="Segoe UI"/>
        </w:rPr>
      </w:pPr>
    </w:p>
    <w:p w:rsidR="00C151AD" w:rsidP="008A0CEC" w:rsidRDefault="00C151AD" w14:paraId="4E300B25" w14:textId="533E34DE">
      <w:pPr>
        <w:rPr>
          <w:rFonts w:eastAsia="Calibri" w:cs="Segoe UI"/>
        </w:rPr>
      </w:pPr>
      <w:r w:rsidR="00C151AD">
        <w:drawing>
          <wp:inline wp14:editId="3006165F" wp14:anchorId="147F1380">
            <wp:extent cx="5943600" cy="4050665"/>
            <wp:effectExtent l="0" t="0" r="0" b="6985"/>
            <wp:docPr id="1028" name="Picture 4" descr="Entity relationship diagram of the frontline humanitarian logistics model for implementation in this version 3.0 of the nonprofit accelerator and common data model for nonprofits. " title=""/>
            <wp:cNvGraphicFramePr>
              <a:graphicFrameLocks noChangeAspect="1"/>
            </wp:cNvGraphicFramePr>
            <a:graphic>
              <a:graphicData uri="http://schemas.openxmlformats.org/drawingml/2006/picture">
                <pic:pic>
                  <pic:nvPicPr>
                    <pic:cNvPr id="0" name="Picture 4"/>
                    <pic:cNvPicPr/>
                  </pic:nvPicPr>
                  <pic:blipFill>
                    <a:blip r:embed="Rda04cae249794c2f">
                      <a:extLst xmlns:a="http://schemas.openxmlformats.org/drawingml/2006/main">
                        <a:ext uri="{FF2B5EF4-FFF2-40B4-BE49-F238E27FC236}">
                          <a16:creationId xmlns:a16="http://schemas.microsoft.com/office/drawing/2014/main" id="{8EACB05E-4E17-4C5A-8E04-980AE6E3C52C}"/>
                        </a:ext>
                      </a:extLst>
                    </a:blip>
                    <a:srcRect l="4959" t="5833" b="5278"/>
                    <a:stretch>
                      <a:fillRect/>
                    </a:stretch>
                  </pic:blipFill>
                  <pic:spPr>
                    <a:xfrm rot="0" flipH="0" flipV="0">
                      <a:off x="0" y="0"/>
                      <a:ext cx="5943600" cy="4050665"/>
                    </a:xfrm>
                    <a:prstGeom prst="rect">
                      <a:avLst/>
                    </a:prstGeom>
                  </pic:spPr>
                </pic:pic>
              </a:graphicData>
            </a:graphic>
          </wp:inline>
        </w:drawing>
      </w:r>
    </w:p>
    <w:p w:rsidRPr="003446F6" w:rsidR="00510757" w:rsidP="00510757" w:rsidRDefault="00510757" w14:paraId="7D77C2F9" w14:textId="77777777">
      <w:pPr>
        <w:pStyle w:val="Heading1"/>
        <w:rPr>
          <w:rFonts w:ascii="Segoe UI" w:hAnsi="Segoe UI" w:eastAsia="Calibri" w:cs="Segoe UI"/>
          <w:b/>
          <w:bCs/>
        </w:rPr>
      </w:pPr>
      <w:bookmarkStart w:name="_Toc56372840" w:id="3"/>
      <w:r w:rsidRPr="003446F6">
        <w:rPr>
          <w:rFonts w:ascii="Segoe UI" w:hAnsi="Segoe UI" w:eastAsia="Calibri" w:cs="Segoe UI"/>
          <w:b/>
          <w:bCs/>
        </w:rPr>
        <w:lastRenderedPageBreak/>
        <w:t>Solution requirements</w:t>
      </w:r>
      <w:bookmarkEnd w:id="3"/>
    </w:p>
    <w:p w:rsidR="00510757" w:rsidP="00510757" w:rsidRDefault="00510757" w14:paraId="767FCF14" w14:textId="7EF8A55C">
      <w:pPr>
        <w:rPr>
          <w:rFonts w:eastAsia="Calibri" w:cs="Segoe UI"/>
        </w:rPr>
      </w:pPr>
      <w:r w:rsidRPr="0C038A2B" w:rsidR="00510757">
        <w:rPr>
          <w:rFonts w:eastAsia="Calibri" w:cs="Segoe UI"/>
        </w:rPr>
        <w:t xml:space="preserve">This solution requires </w:t>
      </w:r>
      <w:r w:rsidRPr="0C038A2B" w:rsidR="00510757">
        <w:rPr>
          <w:rFonts w:eastAsia="Calibri" w:cs="Segoe UI"/>
        </w:rPr>
        <w:t xml:space="preserve">the </w:t>
      </w:r>
      <w:r w:rsidRPr="0C038A2B" w:rsidR="00510757">
        <w:rPr>
          <w:rFonts w:eastAsia="Calibri" w:cs="Segoe UI"/>
        </w:rPr>
        <w:t>Nonprofit Accelerator version</w:t>
      </w:r>
      <w:r w:rsidRPr="0C038A2B" w:rsidR="00510757">
        <w:rPr>
          <w:rFonts w:eastAsia="Calibri" w:cs="Segoe UI"/>
        </w:rPr>
        <w:t xml:space="preserve"> 3.0</w:t>
      </w:r>
      <w:r w:rsidRPr="0C038A2B" w:rsidR="19135919">
        <w:rPr>
          <w:rFonts w:eastAsia="Calibri" w:cs="Segoe UI"/>
        </w:rPr>
        <w:t xml:space="preserve"> and a Power Platform license.</w:t>
      </w:r>
    </w:p>
    <w:p w:rsidRPr="003446F6" w:rsidR="00A3418A" w:rsidP="00A3418A" w:rsidRDefault="00A3418A" w14:paraId="1EA00FA6" w14:textId="6B8ECDEA">
      <w:pPr>
        <w:pStyle w:val="Heading1"/>
        <w:rPr>
          <w:rFonts w:ascii="Segoe UI" w:hAnsi="Segoe UI" w:eastAsia="Calibri" w:cs="Segoe UI"/>
          <w:b w:val="1"/>
          <w:bCs w:val="1"/>
        </w:rPr>
      </w:pPr>
      <w:bookmarkStart w:name="_Toc56372841" w:id="4"/>
      <w:r w:rsidRPr="0C038A2B" w:rsidR="00A3418A">
        <w:rPr>
          <w:rFonts w:ascii="Segoe UI" w:hAnsi="Segoe UI" w:eastAsia="Calibri" w:cs="Segoe UI"/>
          <w:b w:val="1"/>
          <w:bCs w:val="1"/>
        </w:rPr>
        <w:t>FHL Data Standard Technical O</w:t>
      </w:r>
      <w:r w:rsidRPr="0C038A2B" w:rsidR="00A3418A">
        <w:rPr>
          <w:rFonts w:ascii="Segoe UI" w:hAnsi="Segoe UI" w:eastAsia="Calibri" w:cs="Segoe UI"/>
          <w:b w:val="1"/>
          <w:bCs w:val="1"/>
        </w:rPr>
        <w:t>verview</w:t>
      </w:r>
      <w:bookmarkEnd w:id="4"/>
    </w:p>
    <w:p w:rsidR="00906A94" w:rsidP="00526641" w:rsidRDefault="008B0C8B" w14:paraId="6DAFD315" w14:textId="52B21931">
      <w:pPr>
        <w:rPr>
          <w:rFonts w:eastAsia="Calibri" w:cs="Segoe UI"/>
        </w:rPr>
      </w:pPr>
      <w:r>
        <w:rPr>
          <w:rFonts w:eastAsia="Calibri" w:cs="Segoe UI"/>
        </w:rPr>
        <w:t xml:space="preserve">Refer to the </w:t>
      </w:r>
      <w:r w:rsidRPr="008B0C8B">
        <w:rPr>
          <w:rFonts w:eastAsia="Calibri" w:cs="Segoe UI"/>
        </w:rPr>
        <w:t xml:space="preserve">Frontline Humanitarian Logistics Data Standard and Guide </w:t>
      </w:r>
      <w:r w:rsidR="00906A94">
        <w:rPr>
          <w:rFonts w:eastAsia="Calibri" w:cs="Segoe UI"/>
        </w:rPr>
        <w:t>referenced above for complete details</w:t>
      </w:r>
      <w:r w:rsidR="000378C8">
        <w:rPr>
          <w:rFonts w:eastAsia="Calibri" w:cs="Segoe UI"/>
        </w:rPr>
        <w:t xml:space="preserve"> and/or updated versions of the FHL Data Standard</w:t>
      </w:r>
      <w:r w:rsidR="00906A94">
        <w:rPr>
          <w:rFonts w:eastAsia="Calibri" w:cs="Segoe UI"/>
        </w:rPr>
        <w:t xml:space="preserve">. Some content from this document has been included below for reference, given </w:t>
      </w:r>
      <w:proofErr w:type="spellStart"/>
      <w:proofErr w:type="gramStart"/>
      <w:r w:rsidR="00906A94">
        <w:rPr>
          <w:rFonts w:eastAsia="Calibri" w:cs="Segoe UI"/>
        </w:rPr>
        <w:t>it’s</w:t>
      </w:r>
      <w:proofErr w:type="spellEnd"/>
      <w:proofErr w:type="gramEnd"/>
      <w:r w:rsidR="00906A94">
        <w:rPr>
          <w:rFonts w:eastAsia="Calibri" w:cs="Segoe UI"/>
        </w:rPr>
        <w:t xml:space="preserve"> relevance to mapping the FHL Data Standard to the CDM for Nonprofits</w:t>
      </w:r>
      <w:r w:rsidR="000806B4">
        <w:rPr>
          <w:rFonts w:eastAsia="Calibri" w:cs="Segoe UI"/>
        </w:rPr>
        <w:t xml:space="preserve"> and Accelerator</w:t>
      </w:r>
      <w:r w:rsidR="00906A94">
        <w:rPr>
          <w:rFonts w:eastAsia="Calibri" w:cs="Segoe UI"/>
        </w:rPr>
        <w:t xml:space="preserve">.  </w:t>
      </w:r>
    </w:p>
    <w:p w:rsidR="00906A94" w:rsidP="00526641" w:rsidRDefault="00906A94" w14:paraId="30B2153F" w14:textId="77777777">
      <w:pPr>
        <w:rPr>
          <w:rFonts w:eastAsia="Calibri" w:cs="Segoe UI"/>
        </w:rPr>
      </w:pPr>
    </w:p>
    <w:p w:rsidR="00A3418A" w:rsidP="00526641" w:rsidRDefault="00163286" w14:paraId="33DC7701" w14:textId="7C448598">
      <w:pPr>
        <w:rPr>
          <w:rFonts w:eastAsia="Calibri" w:cs="Segoe UI"/>
        </w:rPr>
      </w:pPr>
      <w:r>
        <w:rPr>
          <w:rFonts w:eastAsia="Calibri" w:cs="Segoe UI"/>
        </w:rPr>
        <w:t xml:space="preserve">The two </w:t>
      </w:r>
      <w:r w:rsidR="00EB7CA4">
        <w:rPr>
          <w:rFonts w:eastAsia="Calibri" w:cs="Segoe UI"/>
        </w:rPr>
        <w:t xml:space="preserve">relevant </w:t>
      </w:r>
      <w:r w:rsidR="000D5691">
        <w:rPr>
          <w:rFonts w:eastAsia="Calibri" w:cs="Segoe UI"/>
        </w:rPr>
        <w:t>components</w:t>
      </w:r>
      <w:r>
        <w:rPr>
          <w:rFonts w:eastAsia="Calibri" w:cs="Segoe UI"/>
        </w:rPr>
        <w:t xml:space="preserve"> of the FHL Data Standard are:</w:t>
      </w:r>
    </w:p>
    <w:p w:rsidR="00E16F7B" w:rsidP="00526641" w:rsidRDefault="00E16F7B" w14:paraId="7954553D" w14:textId="3357079D">
      <w:pPr>
        <w:rPr>
          <w:rFonts w:eastAsia="Calibri" w:cs="Segoe UI"/>
        </w:rPr>
      </w:pPr>
    </w:p>
    <w:p w:rsidR="00163286" w:rsidP="00E16F7B" w:rsidRDefault="00163286" w14:paraId="5E2DFF45" w14:textId="1E9D153A">
      <w:pPr>
        <w:pStyle w:val="ListParagraph"/>
        <w:numPr>
          <w:ilvl w:val="0"/>
          <w:numId w:val="35"/>
        </w:numPr>
        <w:rPr>
          <w:rFonts w:eastAsia="Calibri" w:cs="Segoe UI"/>
          <w:b/>
          <w:bCs/>
        </w:rPr>
      </w:pPr>
      <w:r w:rsidRPr="002639B7">
        <w:rPr>
          <w:rFonts w:eastAsia="Calibri" w:cs="Segoe UI"/>
          <w:b/>
          <w:bCs/>
        </w:rPr>
        <w:t xml:space="preserve">Process </w:t>
      </w:r>
      <w:r w:rsidRPr="002639B7" w:rsidR="00C160D4">
        <w:rPr>
          <w:rFonts w:eastAsia="Calibri" w:cs="Segoe UI"/>
          <w:b/>
          <w:bCs/>
        </w:rPr>
        <w:t>Framework</w:t>
      </w:r>
      <w:r w:rsidRPr="002639B7" w:rsidR="006275F6">
        <w:rPr>
          <w:rFonts w:eastAsia="Calibri" w:cs="Segoe UI"/>
          <w:b/>
          <w:bCs/>
        </w:rPr>
        <w:t>, including</w:t>
      </w:r>
      <w:r w:rsidRPr="002639B7" w:rsidR="00E16F7B">
        <w:rPr>
          <w:rFonts w:eastAsia="Calibri" w:cs="Segoe UI"/>
          <w:b/>
          <w:bCs/>
        </w:rPr>
        <w:t xml:space="preserve"> 10 Process Groups and </w:t>
      </w:r>
      <w:r w:rsidRPr="002639B7" w:rsidR="002639B7">
        <w:rPr>
          <w:rFonts w:eastAsia="Calibri" w:cs="Segoe UI"/>
          <w:b/>
          <w:bCs/>
        </w:rPr>
        <w:t>89 Process Categories/Variants</w:t>
      </w:r>
    </w:p>
    <w:p w:rsidRPr="002639B7" w:rsidR="002639B7" w:rsidP="002639B7" w:rsidRDefault="002639B7" w14:paraId="0B441F2D" w14:textId="77777777">
      <w:pPr>
        <w:pStyle w:val="ListParagraph"/>
        <w:rPr>
          <w:rFonts w:eastAsia="Calibri" w:cs="Segoe UI"/>
          <w:b/>
          <w:bCs/>
        </w:rPr>
      </w:pPr>
    </w:p>
    <w:p w:rsidRPr="00E16F7B" w:rsidR="00E16F7B" w:rsidP="002639B7" w:rsidRDefault="00E16F7B" w14:paraId="6CB54388" w14:textId="77777777">
      <w:pPr>
        <w:ind w:left="720"/>
        <w:rPr>
          <w:rFonts w:eastAsia="Calibri" w:cs="Segoe UI"/>
        </w:rPr>
      </w:pPr>
      <w:r w:rsidRPr="00E16F7B">
        <w:rPr>
          <w:rFonts w:eastAsia="Calibri" w:cs="Segoe UI"/>
        </w:rPr>
        <w:t xml:space="preserve">The process framework includes 10 Level 1 Process Groups (see diagram).  </w:t>
      </w:r>
    </w:p>
    <w:p w:rsidRPr="00E16F7B" w:rsidR="00E16F7B" w:rsidP="002639B7" w:rsidRDefault="00E16F7B" w14:paraId="00ECAD60" w14:textId="77777777">
      <w:pPr>
        <w:pStyle w:val="ListParagraph"/>
        <w:numPr>
          <w:ilvl w:val="0"/>
          <w:numId w:val="36"/>
        </w:numPr>
        <w:ind w:left="1440"/>
        <w:rPr>
          <w:rFonts w:eastAsia="Calibri" w:cs="Segoe UI"/>
        </w:rPr>
      </w:pPr>
      <w:r w:rsidRPr="00E16F7B">
        <w:rPr>
          <w:rFonts w:eastAsia="Calibri" w:cs="Segoe UI"/>
        </w:rPr>
        <w:t>4 Process Groups (shaded in blue) are mainly generic to any sector/ industry (Procurement is represented by two variants 2a and 2b as similar but distinct set of processes under one Procurement Process Group)</w:t>
      </w:r>
    </w:p>
    <w:p w:rsidRPr="00E16F7B" w:rsidR="00E16F7B" w:rsidP="002639B7" w:rsidRDefault="00E16F7B" w14:paraId="12C3F4C0" w14:textId="167B7FBB">
      <w:pPr>
        <w:pStyle w:val="ListParagraph"/>
        <w:numPr>
          <w:ilvl w:val="0"/>
          <w:numId w:val="36"/>
        </w:numPr>
        <w:ind w:left="1440"/>
        <w:rPr>
          <w:rFonts w:eastAsia="Calibri" w:cs="Segoe UI"/>
        </w:rPr>
      </w:pPr>
      <w:r w:rsidRPr="00E16F7B">
        <w:rPr>
          <w:rFonts w:eastAsia="Calibri" w:cs="Segoe UI"/>
        </w:rPr>
        <w:t xml:space="preserve">3 </w:t>
      </w:r>
      <w:r w:rsidR="000806B4">
        <w:rPr>
          <w:rFonts w:eastAsia="Calibri" w:cs="Segoe UI"/>
        </w:rPr>
        <w:t xml:space="preserve">Process Groups </w:t>
      </w:r>
      <w:r w:rsidRPr="00E16F7B">
        <w:rPr>
          <w:rFonts w:eastAsia="Calibri" w:cs="Segoe UI"/>
        </w:rPr>
        <w:t>are specific to the Humanitarian sector (shaded in orange)</w:t>
      </w:r>
    </w:p>
    <w:p w:rsidR="00E16F7B" w:rsidP="002639B7" w:rsidRDefault="00E16F7B" w14:paraId="02911810" w14:textId="4CB41B94">
      <w:pPr>
        <w:pStyle w:val="ListParagraph"/>
        <w:numPr>
          <w:ilvl w:val="0"/>
          <w:numId w:val="36"/>
        </w:numPr>
        <w:ind w:left="1440"/>
        <w:rPr>
          <w:rFonts w:eastAsia="Calibri" w:cs="Segoe UI"/>
        </w:rPr>
      </w:pPr>
      <w:r w:rsidRPr="00E16F7B">
        <w:rPr>
          <w:rFonts w:eastAsia="Calibri" w:cs="Segoe UI"/>
        </w:rPr>
        <w:t xml:space="preserve">3 </w:t>
      </w:r>
      <w:r w:rsidR="000806B4">
        <w:rPr>
          <w:rFonts w:eastAsia="Calibri" w:cs="Segoe UI"/>
        </w:rPr>
        <w:t xml:space="preserve">Process Groups </w:t>
      </w:r>
      <w:r w:rsidRPr="00E16F7B">
        <w:rPr>
          <w:rFonts w:eastAsia="Calibri" w:cs="Segoe UI"/>
        </w:rPr>
        <w:t xml:space="preserve">(shaded in gray) are enablers or support processes.  </w:t>
      </w:r>
    </w:p>
    <w:p w:rsidRPr="00E16F7B" w:rsidR="00E16F7B" w:rsidP="002639B7" w:rsidRDefault="00E16F7B" w14:paraId="5E8E754F" w14:textId="77777777">
      <w:pPr>
        <w:pStyle w:val="ListParagraph"/>
        <w:ind w:left="1440"/>
        <w:rPr>
          <w:rFonts w:eastAsia="Calibri" w:cs="Segoe UI"/>
        </w:rPr>
      </w:pPr>
    </w:p>
    <w:p w:rsidR="00E16F7B" w:rsidP="002639B7" w:rsidRDefault="00E16F7B" w14:paraId="08EF1C81" w14:textId="1BE02B11">
      <w:pPr>
        <w:ind w:left="720"/>
        <w:rPr>
          <w:rFonts w:eastAsia="Calibri" w:cs="Segoe UI"/>
        </w:rPr>
      </w:pPr>
      <w:r w:rsidRPr="00E16F7B">
        <w:rPr>
          <w:rFonts w:eastAsia="Calibri" w:cs="Segoe UI"/>
        </w:rPr>
        <w:t>Each Process Group is divided into Level 2 Process Categories or Process Variants. Processes are listed in the order following the commonly accepted flow of goods</w:t>
      </w:r>
      <w:r w:rsidR="007E343C">
        <w:rPr>
          <w:rFonts w:eastAsia="Calibri" w:cs="Segoe UI"/>
        </w:rPr>
        <w:t>, as seen in the diagram below:</w:t>
      </w:r>
    </w:p>
    <w:p w:rsidR="00D06431" w:rsidP="002639B7" w:rsidRDefault="00D06431" w14:paraId="145B1D90" w14:textId="0689DA75">
      <w:pPr>
        <w:ind w:left="720"/>
        <w:rPr>
          <w:rFonts w:eastAsia="Calibri" w:cs="Segoe UI"/>
        </w:rPr>
      </w:pPr>
    </w:p>
    <w:p w:rsidR="00D06431" w:rsidP="00D06431" w:rsidRDefault="00D06431" w14:paraId="718E765E" w14:textId="28174657">
      <w:pPr>
        <w:ind w:left="720"/>
        <w:jc w:val="center"/>
        <w:rPr>
          <w:rFonts w:eastAsia="Calibri" w:cs="Segoe UI"/>
        </w:rPr>
      </w:pPr>
      <w:r w:rsidR="00D06431">
        <w:drawing>
          <wp:inline wp14:editId="4856211B" wp14:anchorId="3B9B787A">
            <wp:extent cx="3394950" cy="2587924"/>
            <wp:effectExtent l="0" t="0" r="0" b="3175"/>
            <wp:docPr id="2" name="Picture 6" title=""/>
            <wp:cNvGraphicFramePr>
              <a:graphicFrameLocks noChangeAspect="1"/>
            </wp:cNvGraphicFramePr>
            <a:graphic>
              <a:graphicData uri="http://schemas.openxmlformats.org/drawingml/2006/picture">
                <pic:pic>
                  <pic:nvPicPr>
                    <pic:cNvPr id="0" name="Picture 6"/>
                    <pic:cNvPicPr/>
                  </pic:nvPicPr>
                  <pic:blipFill>
                    <a:blip r:embed="R70dbd19723064e24">
                      <a:extLst xmlns:a="http://schemas.openxmlformats.org/drawingml/2006/main">
                        <a:ext uri="{FF2B5EF4-FFF2-40B4-BE49-F238E27FC236}">
                          <a16:creationId xmlns:a16="http://schemas.microsoft.com/office/drawing/2014/main" id="{D84D43D8-66E6-4BE6-8E86-11E95C99D860}"/>
                        </a:ext>
                      </a:extLst>
                    </a:blip>
                    <a:stretch>
                      <a:fillRect/>
                    </a:stretch>
                  </pic:blipFill>
                  <pic:spPr>
                    <a:xfrm rot="0" flipH="0" flipV="0">
                      <a:off x="0" y="0"/>
                      <a:ext cx="3394950" cy="2587924"/>
                    </a:xfrm>
                    <a:prstGeom prst="rect">
                      <a:avLst/>
                    </a:prstGeom>
                  </pic:spPr>
                </pic:pic>
              </a:graphicData>
            </a:graphic>
          </wp:inline>
        </w:drawing>
      </w:r>
    </w:p>
    <w:p w:rsidRPr="00E16F7B" w:rsidR="00D06431" w:rsidP="00D06431" w:rsidRDefault="00D06431" w14:paraId="1FF22D08" w14:textId="13C6C9C2">
      <w:pPr>
        <w:ind w:left="720"/>
        <w:jc w:val="center"/>
        <w:rPr>
          <w:rFonts w:eastAsia="Calibri" w:cs="Segoe UI"/>
        </w:rPr>
      </w:pPr>
      <w:r>
        <w:rPr>
          <w:rFonts w:eastAsia="Calibri" w:cs="Segoe UI"/>
        </w:rPr>
        <w:t>(Source: FHL Data Standard</w:t>
      </w:r>
      <w:r w:rsidR="00346262">
        <w:rPr>
          <w:rFonts w:eastAsia="Calibri" w:cs="Segoe UI"/>
        </w:rPr>
        <w:t xml:space="preserve"> Guide v1.0.2)</w:t>
      </w:r>
    </w:p>
    <w:p w:rsidR="00E16F7B" w:rsidP="00E16F7B" w:rsidRDefault="00E16F7B" w14:paraId="07CAD8C4" w14:textId="3551F8D3">
      <w:pPr>
        <w:rPr>
          <w:rFonts w:eastAsia="Calibri" w:cs="Segoe UI"/>
        </w:rPr>
      </w:pPr>
    </w:p>
    <w:p w:rsidR="000400CD" w:rsidP="000400CD" w:rsidRDefault="000400CD" w14:paraId="05FF029E" w14:textId="77777777">
      <w:pPr>
        <w:ind w:left="720"/>
        <w:rPr>
          <w:rFonts w:eastAsia="Calibri" w:cs="Segoe UI"/>
        </w:rPr>
      </w:pPr>
    </w:p>
    <w:p w:rsidR="00EE6BBA" w:rsidP="00EE6BBA" w:rsidRDefault="00EE6BBA" w14:paraId="763BC798" w14:textId="3575E6D1">
      <w:pPr>
        <w:ind w:left="720"/>
        <w:rPr>
          <w:rFonts w:eastAsia="Calibri" w:cs="Segoe UI"/>
        </w:rPr>
      </w:pPr>
      <w:r>
        <w:rPr>
          <w:rFonts w:eastAsia="Calibri" w:cs="Segoe UI"/>
        </w:rPr>
        <w:t>Processes are described in the FHL Data Standard workbook, including the following columns:</w:t>
      </w:r>
    </w:p>
    <w:p w:rsidRPr="00C2527B" w:rsidR="00EE6BBA" w:rsidP="00EE6BBA" w:rsidRDefault="00EE6BBA" w14:paraId="6E650335" w14:textId="77777777">
      <w:pPr>
        <w:ind w:left="720"/>
        <w:rPr>
          <w:rFonts w:eastAsia="Calibri" w:cs="Segoe UI"/>
        </w:rPr>
      </w:pPr>
      <w:r w:rsidRPr="00EE6BBA">
        <w:rPr>
          <w:rFonts w:eastAsia="Calibri"/>
          <w:noProof/>
        </w:rPr>
        <w:drawing>
          <wp:inline distT="0" distB="0" distL="0" distR="0" wp14:anchorId="160E3E6C" wp14:editId="76415197">
            <wp:extent cx="5406887" cy="54531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587" cy="559399"/>
                    </a:xfrm>
                    <a:prstGeom prst="rect">
                      <a:avLst/>
                    </a:prstGeom>
                    <a:noFill/>
                    <a:ln>
                      <a:noFill/>
                    </a:ln>
                  </pic:spPr>
                </pic:pic>
              </a:graphicData>
            </a:graphic>
          </wp:inline>
        </w:drawing>
      </w:r>
    </w:p>
    <w:p w:rsidR="00876101" w:rsidP="000400CD" w:rsidRDefault="00876101" w14:paraId="24C39237" w14:textId="181AF03B">
      <w:pPr>
        <w:ind w:left="720"/>
        <w:rPr>
          <w:rFonts w:eastAsia="Calibri" w:cs="Segoe UI"/>
        </w:rPr>
      </w:pPr>
      <w:r w:rsidRPr="44E1DE5B" w:rsidR="00876101">
        <w:rPr>
          <w:rFonts w:eastAsia="Calibri" w:cs="Segoe UI"/>
        </w:rPr>
        <w:t xml:space="preserve">Note: the following </w:t>
      </w:r>
      <w:r w:rsidRPr="44E1DE5B" w:rsidR="007F7E63">
        <w:rPr>
          <w:rFonts w:eastAsia="Calibri" w:cs="Segoe UI"/>
        </w:rPr>
        <w:t xml:space="preserve">PL1 Process Group </w:t>
      </w:r>
      <w:r w:rsidRPr="44E1DE5B" w:rsidR="00876101">
        <w:rPr>
          <w:rFonts w:eastAsia="Calibri" w:cs="Segoe UI"/>
        </w:rPr>
        <w:t>definitions are from the FHL Data Standard source</w:t>
      </w:r>
      <w:r w:rsidRPr="44E1DE5B" w:rsidR="000400CD">
        <w:rPr>
          <w:rFonts w:eastAsia="Calibri" w:cs="Segoe UI"/>
        </w:rPr>
        <w:t xml:space="preserve"> workbook</w:t>
      </w:r>
      <w:r w:rsidRPr="44E1DE5B" w:rsidR="007F7E63">
        <w:rPr>
          <w:rFonts w:eastAsia="Calibri" w:cs="Segoe UI"/>
        </w:rPr>
        <w:t xml:space="preserve">. They utilize a more detailed naming convention </w:t>
      </w:r>
      <w:r w:rsidRPr="44E1DE5B" w:rsidR="00962704">
        <w:rPr>
          <w:rFonts w:eastAsia="Calibri" w:cs="Segoe UI"/>
        </w:rPr>
        <w:t xml:space="preserve">compared to the </w:t>
      </w:r>
      <w:r w:rsidRPr="44E1DE5B" w:rsidR="000400CD">
        <w:rPr>
          <w:rFonts w:eastAsia="Calibri" w:cs="Segoe UI"/>
        </w:rPr>
        <w:t xml:space="preserve">diagram above, however the numbers </w:t>
      </w:r>
      <w:r w:rsidRPr="44E1DE5B" w:rsidR="000400CD">
        <w:rPr>
          <w:rFonts w:eastAsia="Calibri" w:cs="Segoe UI"/>
        </w:rPr>
        <w:t>fo</w:t>
      </w:r>
      <w:ins w:author="Kelsey Byrd (Aquent LLC)" w:date="2020-12-11T18:16:47.389Z" w:id="1986335543">
        <w:r w:rsidRPr="44E1DE5B" w:rsidR="7CB103C2">
          <w:rPr>
            <w:rFonts w:eastAsia="Calibri" w:cs="Segoe UI"/>
          </w:rPr>
          <w:t>r</w:t>
        </w:r>
      </w:ins>
      <w:r w:rsidRPr="44E1DE5B" w:rsidR="000400CD">
        <w:rPr>
          <w:rFonts w:eastAsia="Calibri" w:cs="Segoe UI"/>
        </w:rPr>
        <w:t xml:space="preserve"> the process groups in the diagram above refer to the appropriate PL1 Process Groups in the FHL Data Standard. </w:t>
      </w:r>
    </w:p>
    <w:p w:rsidR="000400CD" w:rsidP="000400CD" w:rsidRDefault="000400CD" w14:paraId="40F02E49" w14:textId="77777777">
      <w:pPr>
        <w:ind w:left="720"/>
        <w:rPr>
          <w:rFonts w:eastAsia="Calibri" w:cs="Segoe UI"/>
        </w:rPr>
      </w:pPr>
    </w:p>
    <w:tbl>
      <w:tblPr>
        <w:tblW w:w="8640" w:type="dxa"/>
        <w:tblInd w:w="715" w:type="dxa"/>
        <w:tblCellMar>
          <w:left w:w="0" w:type="dxa"/>
          <w:right w:w="0" w:type="dxa"/>
        </w:tblCellMar>
        <w:tblLook w:val="0620" w:firstRow="1" w:lastRow="0" w:firstColumn="0" w:lastColumn="0" w:noHBand="1" w:noVBand="1"/>
      </w:tblPr>
      <w:tblGrid>
        <w:gridCol w:w="2250"/>
        <w:gridCol w:w="6390"/>
      </w:tblGrid>
      <w:tr w:rsidRPr="00075991" w:rsidR="00075991" w:rsidTr="00962704" w14:paraId="224C8A07" w14:textId="77777777">
        <w:trPr>
          <w:trHeight w:val="435"/>
          <w:tblHeader/>
        </w:trPr>
        <w:tc>
          <w:tcPr>
            <w:tcW w:w="2250" w:type="dxa"/>
            <w:tcBorders>
              <w:top w:val="single" w:color="000000" w:sz="4" w:space="0"/>
              <w:left w:val="single" w:color="000000" w:sz="4" w:space="0"/>
              <w:bottom w:val="single" w:color="000000" w:sz="4" w:space="0"/>
              <w:right w:val="single" w:color="000000" w:sz="4" w:space="0"/>
            </w:tcBorders>
            <w:shd w:val="clear" w:color="auto" w:fill="F2F2F2"/>
            <w:tcMar>
              <w:top w:w="15" w:type="dxa"/>
              <w:left w:w="15" w:type="dxa"/>
              <w:bottom w:w="0" w:type="dxa"/>
              <w:right w:w="15" w:type="dxa"/>
            </w:tcMar>
            <w:hideMark/>
          </w:tcPr>
          <w:p w:rsidRPr="00075991" w:rsidR="00075991" w:rsidP="00075991" w:rsidRDefault="00075991" w14:paraId="1EFE2800" w14:textId="77777777">
            <w:pPr>
              <w:rPr>
                <w:rFonts w:eastAsia="Calibri" w:cs="Segoe UI"/>
              </w:rPr>
            </w:pPr>
            <w:r w:rsidRPr="00075991">
              <w:rPr>
                <w:rFonts w:eastAsia="Calibri" w:cs="Segoe UI"/>
                <w:b/>
                <w:bCs/>
              </w:rPr>
              <w:t>PL1 Process Group</w:t>
            </w:r>
          </w:p>
        </w:tc>
        <w:tc>
          <w:tcPr>
            <w:tcW w:w="6390" w:type="dxa"/>
            <w:tcBorders>
              <w:top w:val="single" w:color="000000" w:sz="4" w:space="0"/>
              <w:left w:val="single" w:color="000000" w:sz="4" w:space="0"/>
              <w:bottom w:val="single" w:color="000000" w:sz="4" w:space="0"/>
              <w:right w:val="single" w:color="000000" w:sz="4" w:space="0"/>
            </w:tcBorders>
            <w:shd w:val="clear" w:color="auto" w:fill="F2F2F2"/>
            <w:tcMar>
              <w:top w:w="15" w:type="dxa"/>
              <w:left w:w="15" w:type="dxa"/>
              <w:bottom w:w="0" w:type="dxa"/>
              <w:right w:w="15" w:type="dxa"/>
            </w:tcMar>
            <w:hideMark/>
          </w:tcPr>
          <w:p w:rsidRPr="00075991" w:rsidR="00075991" w:rsidP="00075991" w:rsidRDefault="00075991" w14:paraId="17513AE1" w14:textId="77777777">
            <w:pPr>
              <w:rPr>
                <w:rFonts w:eastAsia="Calibri" w:cs="Segoe UI"/>
              </w:rPr>
            </w:pPr>
            <w:r w:rsidRPr="00075991">
              <w:rPr>
                <w:rFonts w:eastAsia="Calibri" w:cs="Segoe UI"/>
                <w:b/>
                <w:bCs/>
              </w:rPr>
              <w:t xml:space="preserve"> Comment/ Description</w:t>
            </w:r>
          </w:p>
        </w:tc>
      </w:tr>
      <w:tr w:rsidRPr="00075991" w:rsidR="00075991" w:rsidTr="00962704" w14:paraId="3FCD3859" w14:textId="77777777">
        <w:trPr>
          <w:trHeight w:val="653"/>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6D580289" w14:textId="77777777">
            <w:pPr>
              <w:rPr>
                <w:rFonts w:eastAsia="Calibri" w:cs="Segoe UI"/>
              </w:rPr>
            </w:pPr>
            <w:r w:rsidRPr="00075991">
              <w:rPr>
                <w:rFonts w:eastAsia="Calibri" w:cs="Segoe UI"/>
              </w:rPr>
              <w:t xml:space="preserve">01 Supply and Logistics Planning </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6466335C" w14:textId="77777777">
            <w:pPr>
              <w:rPr>
                <w:rFonts w:eastAsia="Calibri" w:cs="Segoe UI"/>
              </w:rPr>
            </w:pPr>
            <w:r w:rsidRPr="00075991">
              <w:rPr>
                <w:rFonts w:eastAsia="Calibri" w:cs="Segoe UI"/>
              </w:rPr>
              <w:t>The processes associated with determining needs and actions to achieve supply chain objectives.</w:t>
            </w:r>
          </w:p>
        </w:tc>
      </w:tr>
      <w:tr w:rsidRPr="00075991" w:rsidR="00075991" w:rsidTr="00962704" w14:paraId="43774D07" w14:textId="77777777">
        <w:trPr>
          <w:trHeight w:val="879"/>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3EF785B3" w14:textId="77777777">
            <w:pPr>
              <w:rPr>
                <w:rFonts w:eastAsia="Calibri" w:cs="Segoe UI"/>
              </w:rPr>
            </w:pPr>
            <w:r w:rsidRPr="00075991">
              <w:rPr>
                <w:rFonts w:eastAsia="Calibri" w:cs="Segoe UI"/>
              </w:rPr>
              <w:t>02 Procurement</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38D0F5ED" w14:textId="77777777">
            <w:pPr>
              <w:rPr>
                <w:rFonts w:eastAsia="Calibri" w:cs="Segoe UI"/>
              </w:rPr>
            </w:pPr>
            <w:r w:rsidRPr="00075991">
              <w:rPr>
                <w:rFonts w:eastAsia="Calibri" w:cs="Segoe UI"/>
              </w:rPr>
              <w:t xml:space="preserve">The processes associated with ordering, delivery, </w:t>
            </w:r>
            <w:proofErr w:type="gramStart"/>
            <w:r w:rsidRPr="00075991">
              <w:rPr>
                <w:rFonts w:eastAsia="Calibri" w:cs="Segoe UI"/>
              </w:rPr>
              <w:t>receipt</w:t>
            </w:r>
            <w:proofErr w:type="gramEnd"/>
            <w:r w:rsidRPr="00075991">
              <w:rPr>
                <w:rFonts w:eastAsia="Calibri" w:cs="Segoe UI"/>
              </w:rPr>
              <w:t xml:space="preserve"> and transfer of:</w:t>
            </w:r>
            <w:r w:rsidRPr="00075991">
              <w:rPr>
                <w:rFonts w:eastAsia="Calibri" w:cs="Segoe UI"/>
              </w:rPr>
              <w:br/>
            </w:r>
            <w:r w:rsidRPr="00075991">
              <w:rPr>
                <w:rFonts w:eastAsia="Calibri" w:cs="Segoe UI"/>
              </w:rPr>
              <w:t>a. goods or kits,</w:t>
            </w:r>
            <w:r w:rsidRPr="00075991">
              <w:rPr>
                <w:rFonts w:eastAsia="Calibri" w:cs="Segoe UI"/>
              </w:rPr>
              <w:br/>
            </w:r>
            <w:r w:rsidRPr="00075991">
              <w:rPr>
                <w:rFonts w:eastAsia="Calibri" w:cs="Segoe UI"/>
              </w:rPr>
              <w:t>b. services or work.</w:t>
            </w:r>
          </w:p>
        </w:tc>
      </w:tr>
      <w:tr w:rsidRPr="00075991" w:rsidR="00075991" w:rsidTr="00962704" w14:paraId="553EB5D3" w14:textId="77777777">
        <w:trPr>
          <w:trHeight w:val="439"/>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52D2EDC4" w14:textId="77777777">
            <w:pPr>
              <w:rPr>
                <w:rFonts w:eastAsia="Calibri" w:cs="Segoe UI"/>
              </w:rPr>
            </w:pPr>
            <w:r w:rsidRPr="00075991">
              <w:rPr>
                <w:rFonts w:eastAsia="Calibri" w:cs="Segoe UI"/>
              </w:rPr>
              <w:t>03 Warehousing</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00F86B72" w14:textId="77777777">
            <w:pPr>
              <w:rPr>
                <w:rFonts w:eastAsia="Calibri" w:cs="Segoe UI"/>
              </w:rPr>
            </w:pPr>
            <w:r w:rsidRPr="00075991">
              <w:rPr>
                <w:rFonts w:eastAsia="Calibri" w:cs="Segoe UI"/>
              </w:rPr>
              <w:t>The processes associated with storing and managing the inventory of goods or kits.</w:t>
            </w:r>
          </w:p>
        </w:tc>
      </w:tr>
      <w:tr w:rsidRPr="00075991" w:rsidR="00075991" w:rsidTr="00962704" w14:paraId="6BA6B4FB" w14:textId="77777777">
        <w:trPr>
          <w:trHeight w:val="871"/>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61D24F72" w14:textId="77777777">
            <w:pPr>
              <w:rPr>
                <w:rFonts w:eastAsia="Calibri" w:cs="Segoe UI"/>
              </w:rPr>
            </w:pPr>
            <w:r w:rsidRPr="00075991">
              <w:rPr>
                <w:rFonts w:eastAsia="Calibri" w:cs="Segoe UI"/>
              </w:rPr>
              <w:t>04 Transport</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5C3EAE04" w14:textId="77777777">
            <w:pPr>
              <w:rPr>
                <w:rFonts w:eastAsia="Calibri" w:cs="Segoe UI"/>
              </w:rPr>
            </w:pPr>
            <w:r w:rsidRPr="00075991">
              <w:rPr>
                <w:rFonts w:eastAsia="Calibri" w:cs="Segoe UI"/>
              </w:rPr>
              <w:t>The processes associated with managing fleet, carriers and LSPs, selecting modes of transportation and routes, as well as placing/loading goods.</w:t>
            </w:r>
          </w:p>
        </w:tc>
      </w:tr>
      <w:tr w:rsidRPr="00075991" w:rsidR="00075991" w:rsidTr="00962704" w14:paraId="3408C184" w14:textId="77777777">
        <w:trPr>
          <w:trHeight w:val="659"/>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7579DFBD" w14:textId="77777777">
            <w:pPr>
              <w:rPr>
                <w:rFonts w:eastAsia="Calibri" w:cs="Segoe UI"/>
              </w:rPr>
            </w:pPr>
            <w:r w:rsidRPr="00075991">
              <w:rPr>
                <w:rFonts w:eastAsia="Calibri" w:cs="Segoe UI"/>
              </w:rPr>
              <w:t xml:space="preserve">05 Distribution Donation Loan </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5F895EDA" w14:textId="77777777">
            <w:pPr>
              <w:rPr>
                <w:rFonts w:eastAsia="Calibri" w:cs="Segoe UI"/>
              </w:rPr>
            </w:pPr>
            <w:r w:rsidRPr="00075991">
              <w:rPr>
                <w:rFonts w:eastAsia="Calibri" w:cs="Segoe UI"/>
              </w:rPr>
              <w:t xml:space="preserve">The processes associated with performing order management and order fulfillment activities, </w:t>
            </w:r>
            <w:proofErr w:type="gramStart"/>
            <w:r w:rsidRPr="00075991">
              <w:rPr>
                <w:rFonts w:eastAsia="Calibri" w:cs="Segoe UI"/>
              </w:rPr>
              <w:t>donations</w:t>
            </w:r>
            <w:proofErr w:type="gramEnd"/>
            <w:r w:rsidRPr="00075991">
              <w:rPr>
                <w:rFonts w:eastAsia="Calibri" w:cs="Segoe UI"/>
              </w:rPr>
              <w:t xml:space="preserve"> and loans.</w:t>
            </w:r>
          </w:p>
        </w:tc>
      </w:tr>
      <w:tr w:rsidRPr="00075991" w:rsidR="00075991" w:rsidTr="00962704" w14:paraId="61D0979B" w14:textId="77777777">
        <w:trPr>
          <w:trHeight w:val="879"/>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4EF4A325" w14:textId="77777777">
            <w:pPr>
              <w:rPr>
                <w:rFonts w:eastAsia="Calibri" w:cs="Segoe UI"/>
              </w:rPr>
            </w:pPr>
            <w:r w:rsidRPr="00075991">
              <w:rPr>
                <w:rFonts w:eastAsia="Calibri" w:cs="Segoe UI"/>
              </w:rPr>
              <w:t>06 Return Loan Closure</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1A239324" w14:textId="77777777">
            <w:pPr>
              <w:rPr>
                <w:rFonts w:eastAsia="Calibri" w:cs="Segoe UI"/>
              </w:rPr>
            </w:pPr>
            <w:r w:rsidRPr="00075991">
              <w:rPr>
                <w:rFonts w:eastAsia="Calibri" w:cs="Segoe UI"/>
              </w:rPr>
              <w:t>The processes associated with moving goods back from a customer through the supply chain to address defects in product, ordering, or to perform upkeep activities.</w:t>
            </w:r>
          </w:p>
        </w:tc>
      </w:tr>
      <w:tr w:rsidRPr="00075991" w:rsidR="00075991" w:rsidTr="00962704" w14:paraId="0FA13A77" w14:textId="77777777">
        <w:trPr>
          <w:trHeight w:val="871"/>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1A54F2BF" w14:textId="77777777">
            <w:pPr>
              <w:rPr>
                <w:rFonts w:eastAsia="Calibri" w:cs="Segoe UI"/>
              </w:rPr>
            </w:pPr>
            <w:r w:rsidRPr="00075991">
              <w:rPr>
                <w:rFonts w:eastAsia="Calibri" w:cs="Segoe UI"/>
              </w:rPr>
              <w:t>07 Assets</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47F15045" w14:textId="77777777">
            <w:pPr>
              <w:rPr>
                <w:rFonts w:eastAsia="Calibri" w:cs="Segoe UI"/>
              </w:rPr>
            </w:pPr>
            <w:r w:rsidRPr="00075991">
              <w:rPr>
                <w:rFonts w:eastAsia="Calibri" w:cs="Segoe UI"/>
              </w:rPr>
              <w:t xml:space="preserve">The processes associated with procuring, allocating, </w:t>
            </w:r>
            <w:proofErr w:type="gramStart"/>
            <w:r w:rsidRPr="00075991">
              <w:rPr>
                <w:rFonts w:eastAsia="Calibri" w:cs="Segoe UI"/>
              </w:rPr>
              <w:t>maintaining</w:t>
            </w:r>
            <w:proofErr w:type="gramEnd"/>
            <w:r w:rsidRPr="00075991">
              <w:rPr>
                <w:rFonts w:eastAsia="Calibri" w:cs="Segoe UI"/>
              </w:rPr>
              <w:t xml:space="preserve"> and monitoring assets required to operate the supply chain (assets include cars and fleet).</w:t>
            </w:r>
          </w:p>
        </w:tc>
      </w:tr>
      <w:tr w:rsidRPr="00075991" w:rsidR="00075991" w:rsidTr="00962704" w14:paraId="629DCEB1" w14:textId="77777777">
        <w:trPr>
          <w:trHeight w:val="653"/>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374CA113" w14:textId="77777777">
            <w:pPr>
              <w:rPr>
                <w:rFonts w:eastAsia="Calibri" w:cs="Segoe UI"/>
              </w:rPr>
            </w:pPr>
            <w:r w:rsidRPr="00075991">
              <w:rPr>
                <w:rFonts w:eastAsia="Calibri" w:cs="Segoe UI"/>
              </w:rPr>
              <w:t xml:space="preserve">08 Support </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11CC3870" w14:textId="77777777">
            <w:pPr>
              <w:rPr>
                <w:rFonts w:eastAsia="Calibri" w:cs="Segoe UI"/>
              </w:rPr>
            </w:pPr>
            <w:r w:rsidRPr="00075991">
              <w:rPr>
                <w:rFonts w:eastAsia="Calibri" w:cs="Segoe UI"/>
              </w:rPr>
              <w:t xml:space="preserve">The processes associated with establishing, </w:t>
            </w:r>
            <w:proofErr w:type="gramStart"/>
            <w:r w:rsidRPr="00075991">
              <w:rPr>
                <w:rFonts w:eastAsia="Calibri" w:cs="Segoe UI"/>
              </w:rPr>
              <w:t>maintaining</w:t>
            </w:r>
            <w:proofErr w:type="gramEnd"/>
            <w:r w:rsidRPr="00075991">
              <w:rPr>
                <w:rFonts w:eastAsia="Calibri" w:cs="Segoe UI"/>
              </w:rPr>
              <w:t xml:space="preserve"> and monitoring support resources.</w:t>
            </w:r>
          </w:p>
        </w:tc>
      </w:tr>
      <w:tr w:rsidRPr="00075991" w:rsidR="00075991" w:rsidTr="00962704" w14:paraId="76DE519E" w14:textId="77777777">
        <w:trPr>
          <w:trHeight w:val="871"/>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5B0F4A5E" w14:textId="77777777">
            <w:pPr>
              <w:rPr>
                <w:rFonts w:eastAsia="Calibri" w:cs="Segoe UI"/>
              </w:rPr>
            </w:pPr>
            <w:r w:rsidRPr="00075991">
              <w:rPr>
                <w:rFonts w:eastAsia="Calibri" w:cs="Segoe UI"/>
              </w:rPr>
              <w:t>09 Reporting</w:t>
            </w:r>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74A4F1D4" w14:textId="77777777">
            <w:pPr>
              <w:rPr>
                <w:rFonts w:eastAsia="Calibri" w:cs="Segoe UI"/>
              </w:rPr>
            </w:pPr>
            <w:r w:rsidRPr="00075991">
              <w:rPr>
                <w:rFonts w:eastAsia="Calibri" w:cs="Segoe UI"/>
              </w:rPr>
              <w:t>The processes associated with querying sources to capture data needed to inform internal and external stakeholders and support decision making.</w:t>
            </w:r>
          </w:p>
        </w:tc>
      </w:tr>
      <w:tr w:rsidRPr="00075991" w:rsidR="00075991" w:rsidTr="00962704" w14:paraId="10CF5ED6" w14:textId="77777777">
        <w:trPr>
          <w:trHeight w:val="879"/>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49EE0120" w14:textId="77777777">
            <w:pPr>
              <w:rPr>
                <w:rFonts w:eastAsia="Calibri" w:cs="Segoe UI"/>
              </w:rPr>
            </w:pPr>
            <w:r w:rsidRPr="00075991">
              <w:rPr>
                <w:rFonts w:eastAsia="Calibri" w:cs="Segoe UI"/>
              </w:rPr>
              <w:t xml:space="preserve">10 Donor </w:t>
            </w:r>
            <w:proofErr w:type="gramStart"/>
            <w:r w:rsidRPr="00075991">
              <w:rPr>
                <w:rFonts w:eastAsia="Calibri" w:cs="Segoe UI"/>
              </w:rPr>
              <w:t>follow-up</w:t>
            </w:r>
            <w:proofErr w:type="gramEnd"/>
          </w:p>
        </w:tc>
        <w:tc>
          <w:tcPr>
            <w:tcW w:w="63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hideMark/>
          </w:tcPr>
          <w:p w:rsidRPr="00075991" w:rsidR="00075991" w:rsidP="00075991" w:rsidRDefault="00075991" w14:paraId="4AAE03AA" w14:textId="77777777">
            <w:pPr>
              <w:rPr>
                <w:rFonts w:eastAsia="Calibri" w:cs="Segoe UI"/>
              </w:rPr>
            </w:pPr>
            <w:r w:rsidRPr="00075991">
              <w:rPr>
                <w:rFonts w:eastAsia="Calibri" w:cs="Segoe UI"/>
              </w:rPr>
              <w:t>The processes associated with the management of donors funding: associating each good or service with a specific source of funding through the entire supply chain.</w:t>
            </w:r>
          </w:p>
        </w:tc>
      </w:tr>
    </w:tbl>
    <w:p w:rsidRPr="00E16F7B" w:rsidR="00E16F7B" w:rsidP="00E16F7B" w:rsidRDefault="00E16F7B" w14:paraId="1F9996E0" w14:textId="77777777">
      <w:pPr>
        <w:rPr>
          <w:rFonts w:eastAsia="Calibri" w:cs="Segoe UI"/>
        </w:rPr>
      </w:pPr>
    </w:p>
    <w:p w:rsidRPr="002639B7" w:rsidR="00163286" w:rsidP="002639B7" w:rsidRDefault="00163286" w14:paraId="74DB8736" w14:textId="39B5AB7F">
      <w:pPr>
        <w:pStyle w:val="ListParagraph"/>
        <w:numPr>
          <w:ilvl w:val="0"/>
          <w:numId w:val="35"/>
        </w:numPr>
        <w:rPr>
          <w:rFonts w:eastAsia="Calibri" w:cs="Segoe UI"/>
          <w:b/>
          <w:bCs/>
        </w:rPr>
      </w:pPr>
      <w:r w:rsidRPr="002639B7">
        <w:rPr>
          <w:rFonts w:eastAsia="Calibri" w:cs="Segoe UI"/>
          <w:b/>
          <w:bCs/>
        </w:rPr>
        <w:t>Data</w:t>
      </w:r>
      <w:r w:rsidR="00527E58">
        <w:rPr>
          <w:rFonts w:eastAsia="Calibri" w:cs="Segoe UI"/>
          <w:b/>
          <w:bCs/>
        </w:rPr>
        <w:t xml:space="preserve"> Items which are structured into three data levels</w:t>
      </w:r>
    </w:p>
    <w:p w:rsidRPr="00496B89" w:rsidR="00496B89" w:rsidP="00496B89" w:rsidRDefault="00496B89" w14:paraId="23FDAF40" w14:textId="5B2A9A4E">
      <w:pPr>
        <w:ind w:left="720"/>
        <w:rPr>
          <w:rFonts w:eastAsia="Calibri" w:cs="Segoe UI"/>
        </w:rPr>
      </w:pPr>
      <w:r w:rsidRPr="00496B89">
        <w:rPr>
          <w:rFonts w:eastAsia="Calibri" w:cs="Segoe UI"/>
        </w:rPr>
        <w:t>The Data Items by intention, represent functional sector requirements rather than a technical data structure. The Data Standard will be enabled in technical partner technologies as appropriate for their respective data structures</w:t>
      </w:r>
      <w:r w:rsidR="00962704">
        <w:rPr>
          <w:rFonts w:eastAsia="Calibri" w:cs="Segoe UI"/>
        </w:rPr>
        <w:t xml:space="preserve"> (refer to the FHL Data Standard Thesaurus for </w:t>
      </w:r>
      <w:r w:rsidR="003D5C90">
        <w:rPr>
          <w:rFonts w:eastAsia="Calibri" w:cs="Segoe UI"/>
        </w:rPr>
        <w:t xml:space="preserve">alternate naming conventions). </w:t>
      </w:r>
    </w:p>
    <w:p w:rsidR="006275F6" w:rsidP="006275F6" w:rsidRDefault="00527E58" w14:paraId="5761B4B5" w14:textId="7301B806">
      <w:pPr>
        <w:pStyle w:val="ListParagraph"/>
        <w:numPr>
          <w:ilvl w:val="1"/>
          <w:numId w:val="34"/>
        </w:numPr>
        <w:rPr>
          <w:rFonts w:eastAsia="Calibri" w:cs="Segoe UI"/>
        </w:rPr>
      </w:pPr>
      <w:r>
        <w:rPr>
          <w:rFonts w:eastAsia="Calibri" w:cs="Segoe UI"/>
        </w:rPr>
        <w:t xml:space="preserve">Level 1: </w:t>
      </w:r>
      <w:r w:rsidRPr="006275F6" w:rsidR="006275F6">
        <w:rPr>
          <w:rFonts w:eastAsia="Calibri" w:cs="Segoe UI"/>
        </w:rPr>
        <w:t>Data Entity Groups</w:t>
      </w:r>
      <w:r w:rsidR="00986645">
        <w:rPr>
          <w:rFonts w:eastAsia="Calibri" w:cs="Segoe UI"/>
        </w:rPr>
        <w:t>:</w:t>
      </w:r>
      <w:r w:rsidRPr="006275F6" w:rsidR="006275F6">
        <w:rPr>
          <w:rFonts w:eastAsia="Calibri" w:cs="Segoe UI"/>
        </w:rPr>
        <w:t xml:space="preserve"> 77</w:t>
      </w:r>
    </w:p>
    <w:p w:rsidRPr="006275F6" w:rsidR="00496B89" w:rsidP="00496B89" w:rsidRDefault="00496B89" w14:paraId="7386DB7E" w14:textId="31B0EF4B">
      <w:pPr>
        <w:pStyle w:val="ListParagraph"/>
        <w:numPr>
          <w:ilvl w:val="2"/>
          <w:numId w:val="34"/>
        </w:numPr>
        <w:rPr>
          <w:rFonts w:eastAsia="Calibri" w:cs="Segoe UI"/>
        </w:rPr>
      </w:pPr>
      <w:r w:rsidRPr="00496B89">
        <w:rPr>
          <w:rFonts w:eastAsia="Calibri" w:cs="Segoe UI"/>
        </w:rPr>
        <w:t>Level 1 Data Entity Groups are designed to be the inputs and outputs of the Level 2 processes and are typically Master Data Records, Transaction Data Sets, Reports and Systems Transaction Forms</w:t>
      </w:r>
    </w:p>
    <w:p w:rsidR="006275F6" w:rsidP="006275F6" w:rsidRDefault="00527E58" w14:paraId="5A5E5BDE" w14:textId="6BD8CBF6">
      <w:pPr>
        <w:pStyle w:val="ListParagraph"/>
        <w:numPr>
          <w:ilvl w:val="1"/>
          <w:numId w:val="34"/>
        </w:numPr>
        <w:rPr>
          <w:rFonts w:eastAsia="Calibri" w:cs="Segoe UI"/>
        </w:rPr>
      </w:pPr>
      <w:r>
        <w:rPr>
          <w:rFonts w:eastAsia="Calibri" w:cs="Segoe UI"/>
        </w:rPr>
        <w:t xml:space="preserve">Level 2: </w:t>
      </w:r>
      <w:r w:rsidRPr="006275F6" w:rsidR="006275F6">
        <w:rPr>
          <w:rFonts w:eastAsia="Calibri" w:cs="Segoe UI"/>
        </w:rPr>
        <w:t>Data Entities: 162</w:t>
      </w:r>
    </w:p>
    <w:p w:rsidRPr="006275F6" w:rsidR="001B6885" w:rsidP="001B6885" w:rsidRDefault="000D40E3" w14:paraId="771593A6" w14:textId="1CD32E09">
      <w:pPr>
        <w:pStyle w:val="ListParagraph"/>
        <w:numPr>
          <w:ilvl w:val="2"/>
          <w:numId w:val="34"/>
        </w:numPr>
        <w:rPr>
          <w:rFonts w:eastAsia="Calibri" w:cs="Segoe UI"/>
        </w:rPr>
      </w:pPr>
      <w:r w:rsidRPr="000D40E3">
        <w:rPr>
          <w:rFonts w:eastAsia="Calibri" w:cs="Segoe UI"/>
        </w:rPr>
        <w:lastRenderedPageBreak/>
        <w:t>Level 2 Data Entities are sub-groups of data within each Data Entity Group. There are 162 unique Data Entities across the Standard.</w:t>
      </w:r>
    </w:p>
    <w:p w:rsidR="006275F6" w:rsidP="006275F6" w:rsidRDefault="00527E58" w14:paraId="7576D476" w14:textId="119E3415">
      <w:pPr>
        <w:pStyle w:val="ListParagraph"/>
        <w:numPr>
          <w:ilvl w:val="1"/>
          <w:numId w:val="34"/>
        </w:numPr>
        <w:rPr>
          <w:rFonts w:eastAsia="Calibri" w:cs="Segoe UI"/>
        </w:rPr>
      </w:pPr>
      <w:r>
        <w:rPr>
          <w:rFonts w:eastAsia="Calibri" w:cs="Segoe UI"/>
        </w:rPr>
        <w:t xml:space="preserve">Level 3: </w:t>
      </w:r>
      <w:r w:rsidRPr="006275F6" w:rsidR="006275F6">
        <w:rPr>
          <w:rFonts w:eastAsia="Calibri" w:cs="Segoe UI"/>
        </w:rPr>
        <w:t>Data Elements: 353</w:t>
      </w:r>
    </w:p>
    <w:p w:rsidR="00640CFA" w:rsidP="00177F3A" w:rsidRDefault="000408DF" w14:paraId="10B670D1" w14:textId="7DF9C90A">
      <w:pPr>
        <w:pStyle w:val="ListParagraph"/>
        <w:numPr>
          <w:ilvl w:val="2"/>
          <w:numId w:val="34"/>
        </w:numPr>
        <w:rPr>
          <w:rFonts w:eastAsia="Calibri" w:cs="Segoe UI"/>
        </w:rPr>
      </w:pPr>
      <w:r w:rsidRPr="00595B07">
        <w:rPr>
          <w:rFonts w:eastAsia="Calibri" w:cs="Segoe UI"/>
        </w:rPr>
        <w:t>Level 3 Data Elements are the lowest level of data in the Standard. They represent the individual data fields or components that must be present in the business system in order to execute or report on the processes supported by each Level 1 Data Entity Group. There are 353 unique Data Elements in the Standard used a total of 855 times across all Data Entity Groups.</w:t>
      </w:r>
    </w:p>
    <w:p w:rsidR="00C2527B" w:rsidP="00C2527B" w:rsidRDefault="00C2527B" w14:paraId="72A291F2" w14:textId="0DE085F9">
      <w:pPr>
        <w:rPr>
          <w:rFonts w:eastAsia="Calibri" w:cs="Segoe UI"/>
        </w:rPr>
      </w:pPr>
    </w:p>
    <w:p w:rsidR="00C84634" w:rsidP="004653EA" w:rsidRDefault="00C84634" w14:paraId="7D7E5747" w14:textId="0D4FD086">
      <w:pPr>
        <w:ind w:left="720"/>
        <w:rPr>
          <w:rFonts w:eastAsia="Calibri" w:cs="Segoe UI"/>
        </w:rPr>
      </w:pPr>
      <w:r w:rsidR="00C84634">
        <w:rPr>
          <w:rFonts w:eastAsia="Calibri" w:cs="Segoe UI"/>
        </w:rPr>
        <w:t>Data items are described in the FHL Data Standard workbook, including the following columns:</w:t>
      </w:r>
      <w:r w:rsidRPr="00C84634">
        <w:rPr>
          <w:rFonts w:eastAsia="Calibri"/>
          <w:noProof/>
        </w:rPr>
        <w:drawing>
          <wp:inline distT="0" distB="0" distL="0" distR="0" wp14:anchorId="0DC65F4A" wp14:editId="63636E35">
            <wp:extent cx="5477234" cy="319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80929" cy="325554"/>
                    </a:xfrm>
                    <a:prstGeom prst="rect">
                      <a:avLst/>
                    </a:prstGeom>
                    <a:noFill/>
                    <a:ln>
                      <a:noFill/>
                    </a:ln>
                  </pic:spPr>
                </pic:pic>
              </a:graphicData>
            </a:graphic>
          </wp:inline>
        </w:drawing>
      </w:r>
    </w:p>
    <w:p w:rsidRPr="00C2527B" w:rsidR="00EE6BBA" w:rsidP="004653EA" w:rsidRDefault="00EE6BBA" w14:paraId="49FF565B" w14:textId="3B458CEA">
      <w:pPr>
        <w:ind w:left="720"/>
        <w:rPr>
          <w:rFonts w:eastAsia="Calibri" w:cs="Segoe UI"/>
        </w:rPr>
      </w:pPr>
    </w:p>
    <w:p w:rsidRPr="003446F6" w:rsidR="007E6357" w:rsidP="007E6357" w:rsidRDefault="007E6357" w14:paraId="3287658E" w14:textId="5996644C">
      <w:pPr>
        <w:pStyle w:val="Heading1"/>
        <w:rPr>
          <w:rFonts w:ascii="Segoe UI" w:hAnsi="Segoe UI" w:eastAsia="Calibri" w:cs="Segoe UI"/>
          <w:b/>
          <w:bCs/>
        </w:rPr>
      </w:pPr>
      <w:bookmarkStart w:name="_Toc56372842" w:id="5"/>
      <w:r>
        <w:rPr>
          <w:rFonts w:ascii="Segoe UI" w:hAnsi="Segoe UI" w:eastAsia="Calibri" w:cs="Segoe UI"/>
          <w:b/>
          <w:bCs/>
        </w:rPr>
        <w:t>FHL Data Standard Master Records</w:t>
      </w:r>
      <w:bookmarkEnd w:id="5"/>
      <w:r>
        <w:rPr>
          <w:rFonts w:ascii="Segoe UI" w:hAnsi="Segoe UI" w:eastAsia="Calibri" w:cs="Segoe UI"/>
          <w:b/>
          <w:bCs/>
        </w:rPr>
        <w:t xml:space="preserve"> </w:t>
      </w:r>
    </w:p>
    <w:p w:rsidR="004079A4" w:rsidP="00526641" w:rsidRDefault="007E6357" w14:paraId="14053D58" w14:textId="43C387F8">
      <w:pPr>
        <w:rPr>
          <w:rFonts w:eastAsia="Calibri" w:cs="Segoe UI"/>
        </w:rPr>
      </w:pPr>
      <w:r>
        <w:rPr>
          <w:rFonts w:eastAsia="Calibri" w:cs="Segoe UI"/>
        </w:rPr>
        <w:t>A</w:t>
      </w:r>
      <w:r w:rsidR="00595B07">
        <w:rPr>
          <w:rFonts w:eastAsia="Calibri" w:cs="Segoe UI"/>
        </w:rPr>
        <w:t xml:space="preserve"> </w:t>
      </w:r>
      <w:r w:rsidR="00640CFA">
        <w:rPr>
          <w:rFonts w:eastAsia="Calibri" w:cs="Segoe UI"/>
        </w:rPr>
        <w:t>key</w:t>
      </w:r>
      <w:r w:rsidR="00FF50AB">
        <w:rPr>
          <w:rFonts w:eastAsia="Calibri" w:cs="Segoe UI"/>
        </w:rPr>
        <w:t xml:space="preserve"> FHL Data Standard Level 1 Data Entity Group characteristic is “Master Data Records.” Ensuring common understanding and use of Master Data Records is </w:t>
      </w:r>
      <w:r w:rsidR="005E7ABB">
        <w:rPr>
          <w:rFonts w:eastAsia="Calibri" w:cs="Segoe UI"/>
        </w:rPr>
        <w:t xml:space="preserve">the </w:t>
      </w:r>
      <w:r w:rsidR="00134407">
        <w:rPr>
          <w:rFonts w:eastAsia="Calibri" w:cs="Segoe UI"/>
        </w:rPr>
        <w:t>best</w:t>
      </w:r>
      <w:r w:rsidR="00EC0E4B">
        <w:rPr>
          <w:rFonts w:eastAsia="Calibri" w:cs="Segoe UI"/>
        </w:rPr>
        <w:t xml:space="preserve"> method to achieve </w:t>
      </w:r>
      <w:r w:rsidR="00FF50AB">
        <w:rPr>
          <w:rFonts w:eastAsia="Calibri" w:cs="Segoe UI"/>
        </w:rPr>
        <w:t>interoperability and reduc</w:t>
      </w:r>
      <w:r w:rsidR="00EC0E4B">
        <w:rPr>
          <w:rFonts w:eastAsia="Calibri" w:cs="Segoe UI"/>
        </w:rPr>
        <w:t>e</w:t>
      </w:r>
      <w:r w:rsidR="00FF50AB">
        <w:rPr>
          <w:rFonts w:eastAsia="Calibri" w:cs="Segoe UI"/>
        </w:rPr>
        <w:t xml:space="preserve"> </w:t>
      </w:r>
      <w:r w:rsidR="004079A4">
        <w:rPr>
          <w:rFonts w:eastAsia="Calibri" w:cs="Segoe UI"/>
        </w:rPr>
        <w:t xml:space="preserve">effort and cost for customers and partners. </w:t>
      </w:r>
    </w:p>
    <w:p w:rsidR="004079A4" w:rsidP="00526641" w:rsidRDefault="004079A4" w14:paraId="7FCA29FD" w14:textId="09B9C873">
      <w:pPr>
        <w:rPr>
          <w:rFonts w:eastAsia="Calibri" w:cs="Segoe UI"/>
        </w:rPr>
      </w:pPr>
    </w:p>
    <w:p w:rsidRPr="00031EC7" w:rsidR="00031EC7" w:rsidP="00031EC7" w:rsidRDefault="004079A4" w14:paraId="443DB24B" w14:textId="15A810EC">
      <w:pPr>
        <w:pStyle w:val="ListParagraph"/>
        <w:numPr>
          <w:ilvl w:val="0"/>
          <w:numId w:val="37"/>
        </w:numPr>
        <w:rPr>
          <w:rFonts w:eastAsia="Calibri" w:cs="Segoe UI"/>
        </w:rPr>
      </w:pPr>
      <w:r w:rsidRPr="00031EC7">
        <w:rPr>
          <w:rFonts w:eastAsia="Calibri" w:cs="Segoe UI"/>
        </w:rPr>
        <w:t>FHL Master Data Records include consistent sets of identifiers used across the organization</w:t>
      </w:r>
    </w:p>
    <w:p w:rsidRPr="00031EC7" w:rsidR="00031EC7" w:rsidP="00031EC7" w:rsidRDefault="004079A4" w14:paraId="743AC47D" w14:textId="2D97B1C4">
      <w:pPr>
        <w:pStyle w:val="ListParagraph"/>
        <w:numPr>
          <w:ilvl w:val="0"/>
          <w:numId w:val="37"/>
        </w:numPr>
        <w:rPr>
          <w:rFonts w:eastAsia="Calibri" w:cs="Segoe UI"/>
        </w:rPr>
      </w:pPr>
      <w:r w:rsidRPr="00031EC7">
        <w:rPr>
          <w:rFonts w:eastAsia="Calibri" w:cs="Segoe UI"/>
        </w:rPr>
        <w:t>They define key entities used to execute the organization’s transactions</w:t>
      </w:r>
    </w:p>
    <w:p w:rsidRPr="00031EC7" w:rsidR="00031EC7" w:rsidP="00031EC7" w:rsidRDefault="004079A4" w14:paraId="0D2561B3" w14:textId="56D8332C">
      <w:pPr>
        <w:pStyle w:val="ListParagraph"/>
        <w:numPr>
          <w:ilvl w:val="0"/>
          <w:numId w:val="37"/>
        </w:numPr>
        <w:rPr>
          <w:rFonts w:eastAsia="Calibri" w:cs="Segoe UI"/>
        </w:rPr>
      </w:pPr>
      <w:r w:rsidRPr="00031EC7">
        <w:rPr>
          <w:rFonts w:eastAsia="Calibri" w:cs="Segoe UI"/>
        </w:rPr>
        <w:t>They represent key anchor points to the CDM and other Microsoft Services (i.e. Microsoft Dynamics 365 Finance, Supply Chain, etc.)</w:t>
      </w:r>
    </w:p>
    <w:p w:rsidRPr="00031EC7" w:rsidR="004079A4" w:rsidP="00031EC7" w:rsidRDefault="004079A4" w14:paraId="47B02394" w14:textId="6B9DEE05">
      <w:pPr>
        <w:pStyle w:val="ListParagraph"/>
        <w:numPr>
          <w:ilvl w:val="0"/>
          <w:numId w:val="37"/>
        </w:numPr>
        <w:rPr>
          <w:rFonts w:eastAsia="Calibri" w:cs="Segoe UI"/>
        </w:rPr>
      </w:pPr>
      <w:r w:rsidRPr="00031EC7">
        <w:rPr>
          <w:rFonts w:eastAsia="Calibri" w:cs="Segoe UI"/>
        </w:rPr>
        <w:t>Products and solutions built upon or mapped to the FHL Master Records will enable interoperability by honoring a common definition of the key entities used to execute transactions</w:t>
      </w:r>
    </w:p>
    <w:p w:rsidR="0081154B" w:rsidP="0081154B" w:rsidRDefault="0081154B" w14:paraId="3A4F4D12" w14:textId="77777777">
      <w:pPr>
        <w:rPr>
          <w:rFonts w:eastAsia="Calibri" w:cs="Segoe UI"/>
        </w:rPr>
      </w:pPr>
    </w:p>
    <w:p w:rsidRPr="0081154B" w:rsidR="004079A4" w:rsidP="0081154B" w:rsidRDefault="004079A4" w14:paraId="374B88DE" w14:textId="60DAE1B9">
      <w:pPr>
        <w:rPr>
          <w:rFonts w:eastAsia="Calibri" w:cs="Segoe UI"/>
        </w:rPr>
      </w:pPr>
      <w:r w:rsidRPr="0C038A2B" w:rsidR="004079A4">
        <w:rPr>
          <w:rFonts w:eastAsia="Calibri" w:cs="Segoe UI"/>
        </w:rPr>
        <w:t>The following table provides high level mappings between the FHL Master Data Records and Microsoft Services</w:t>
      </w:r>
      <w:r w:rsidRPr="0C038A2B" w:rsidR="0081154B">
        <w:rPr>
          <w:rFonts w:eastAsia="Calibri" w:cs="Segoe UI"/>
        </w:rPr>
        <w:t xml:space="preserve"> </w:t>
      </w:r>
      <w:r w:rsidRPr="0C038A2B" w:rsidR="0081154B">
        <w:rPr>
          <w:rFonts w:eastAsia="Calibri" w:cs="Segoe UI"/>
        </w:rPr>
        <w:t xml:space="preserve">(Note: additional partner </w:t>
      </w:r>
      <w:proofErr w:type="gramStart"/>
      <w:r w:rsidRPr="0C038A2B" w:rsidR="0081154B">
        <w:rPr>
          <w:rFonts w:eastAsia="Calibri" w:cs="Segoe UI"/>
        </w:rPr>
        <w:t>mappings</w:t>
      </w:r>
      <w:proofErr w:type="gramEnd"/>
      <w:r w:rsidRPr="0C038A2B" w:rsidR="007E1FA2">
        <w:rPr>
          <w:rFonts w:eastAsia="Calibri" w:cs="Segoe UI"/>
        </w:rPr>
        <w:t xml:space="preserve"> </w:t>
      </w:r>
      <w:proofErr w:type="gramStart"/>
      <w:r w:rsidRPr="0C038A2B" w:rsidR="007153DF">
        <w:rPr>
          <w:rFonts w:eastAsia="Calibri" w:cs="Segoe UI"/>
        </w:rPr>
        <w:t>are</w:t>
      </w:r>
      <w:proofErr w:type="gramEnd"/>
      <w:r w:rsidRPr="0C038A2B" w:rsidR="007153DF">
        <w:rPr>
          <w:rFonts w:eastAsia="Calibri" w:cs="Segoe UI"/>
        </w:rPr>
        <w:t xml:space="preserve"> also available</w:t>
      </w:r>
      <w:r w:rsidRPr="0C038A2B" w:rsidR="007153DF">
        <w:rPr>
          <w:rFonts w:eastAsia="Calibri" w:cs="Segoe UI"/>
        </w:rPr>
        <w:t xml:space="preserve"> outside </w:t>
      </w:r>
      <w:r w:rsidRPr="0C038A2B" w:rsidR="007E1FA2">
        <w:rPr>
          <w:rFonts w:eastAsia="Calibri" w:cs="Segoe UI"/>
        </w:rPr>
        <w:t>from partners</w:t>
      </w:r>
      <w:r w:rsidRPr="0C038A2B" w:rsidR="007153DF">
        <w:rPr>
          <w:rFonts w:eastAsia="Calibri" w:cs="Segoe UI"/>
        </w:rPr>
        <w:t>)</w:t>
      </w:r>
      <w:r w:rsidRPr="0C038A2B" w:rsidR="007153DF">
        <w:rPr>
          <w:rFonts w:eastAsia="Calibri" w:cs="Segoe UI"/>
        </w:rPr>
        <w:t xml:space="preserve">. </w:t>
      </w:r>
    </w:p>
    <w:p w:rsidR="004079A4" w:rsidP="00526641" w:rsidRDefault="004079A4" w14:paraId="65CA52A9" w14:textId="77777777">
      <w:pPr>
        <w:rPr>
          <w:rFonts w:eastAsia="Calibri" w:cs="Segoe UI"/>
        </w:rPr>
      </w:pPr>
    </w:p>
    <w:tbl>
      <w:tblPr>
        <w:tblW w:w="9800" w:type="dxa"/>
        <w:tblCellMar>
          <w:left w:w="0" w:type="dxa"/>
          <w:right w:w="0" w:type="dxa"/>
        </w:tblCellMar>
        <w:tblLook w:val="0420" w:firstRow="1" w:lastRow="0" w:firstColumn="0" w:lastColumn="0" w:noHBand="0" w:noVBand="1"/>
      </w:tblPr>
      <w:tblGrid>
        <w:gridCol w:w="580"/>
        <w:gridCol w:w="2200"/>
        <w:gridCol w:w="1800"/>
        <w:gridCol w:w="2970"/>
        <w:gridCol w:w="2250"/>
      </w:tblGrid>
      <w:tr w:rsidRPr="007E6357" w:rsidR="007E6357" w:rsidTr="00B518E8" w14:paraId="00991917" w14:textId="77777777">
        <w:trPr>
          <w:trHeight w:val="474"/>
          <w:tblHeader/>
        </w:trPr>
        <w:tc>
          <w:tcPr>
            <w:tcW w:w="58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hideMark/>
          </w:tcPr>
          <w:p w:rsidRPr="007E6357" w:rsidR="007E6357" w:rsidP="007153DF" w:rsidRDefault="007E6357" w14:paraId="3D347149" w14:textId="77777777">
            <w:pPr>
              <w:rPr>
                <w:rFonts w:eastAsia="Calibri" w:cs="Segoe UI"/>
                <w:sz w:val="18"/>
                <w:szCs w:val="18"/>
              </w:rPr>
            </w:pPr>
            <w:r w:rsidRPr="007E6357">
              <w:rPr>
                <w:rFonts w:eastAsia="Calibri" w:cs="Segoe UI"/>
                <w:b/>
                <w:bCs/>
                <w:sz w:val="18"/>
                <w:szCs w:val="18"/>
              </w:rPr>
              <w:t>#</w:t>
            </w:r>
          </w:p>
        </w:tc>
        <w:tc>
          <w:tcPr>
            <w:tcW w:w="220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hideMark/>
          </w:tcPr>
          <w:p w:rsidRPr="007E6357" w:rsidR="007E6357" w:rsidP="007153DF" w:rsidRDefault="007E6357" w14:paraId="1FEAE05A" w14:textId="77777777">
            <w:pPr>
              <w:rPr>
                <w:rFonts w:eastAsia="Calibri" w:cs="Segoe UI"/>
                <w:sz w:val="18"/>
                <w:szCs w:val="18"/>
              </w:rPr>
            </w:pPr>
            <w:r w:rsidRPr="007E6357">
              <w:rPr>
                <w:rFonts w:eastAsia="Calibri" w:cs="Segoe UI"/>
                <w:b/>
                <w:bCs/>
                <w:sz w:val="18"/>
                <w:szCs w:val="18"/>
              </w:rPr>
              <w:t>FHL Master: DL1 Data Entity Group Name</w:t>
            </w:r>
          </w:p>
        </w:tc>
        <w:tc>
          <w:tcPr>
            <w:tcW w:w="180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hideMark/>
          </w:tcPr>
          <w:p w:rsidRPr="007E6357" w:rsidR="007E6357" w:rsidP="007153DF" w:rsidRDefault="007E6357" w14:paraId="10ADA694" w14:textId="77777777">
            <w:pPr>
              <w:rPr>
                <w:rFonts w:eastAsia="Calibri" w:cs="Segoe UI"/>
                <w:sz w:val="18"/>
                <w:szCs w:val="18"/>
              </w:rPr>
            </w:pPr>
            <w:r w:rsidRPr="007E6357">
              <w:rPr>
                <w:rFonts w:eastAsia="Calibri" w:cs="Segoe UI"/>
                <w:b/>
                <w:bCs/>
                <w:sz w:val="18"/>
                <w:szCs w:val="18"/>
              </w:rPr>
              <w:t>DL2 Data Entity Name</w:t>
            </w:r>
          </w:p>
        </w:tc>
        <w:tc>
          <w:tcPr>
            <w:tcW w:w="29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hideMark/>
          </w:tcPr>
          <w:p w:rsidRPr="007E6357" w:rsidR="007E6357" w:rsidP="007153DF" w:rsidRDefault="007E6357" w14:paraId="70DC32FC" w14:textId="77777777">
            <w:pPr>
              <w:rPr>
                <w:rFonts w:eastAsia="Calibri" w:cs="Segoe UI"/>
                <w:sz w:val="18"/>
                <w:szCs w:val="18"/>
              </w:rPr>
            </w:pPr>
            <w:r w:rsidRPr="007E6357">
              <w:rPr>
                <w:rFonts w:eastAsia="Calibri" w:cs="Segoe UI"/>
                <w:b/>
                <w:bCs/>
                <w:sz w:val="18"/>
                <w:szCs w:val="18"/>
              </w:rPr>
              <w:t xml:space="preserve">Microsoft Service </w:t>
            </w:r>
          </w:p>
        </w:tc>
        <w:tc>
          <w:tcPr>
            <w:tcW w:w="225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hideMark/>
          </w:tcPr>
          <w:p w:rsidRPr="007E6357" w:rsidR="007E6357" w:rsidP="007153DF" w:rsidRDefault="007E6357" w14:paraId="4A9CE8BB" w14:textId="77777777">
            <w:pPr>
              <w:rPr>
                <w:rFonts w:eastAsia="Calibri" w:cs="Segoe UI"/>
                <w:sz w:val="18"/>
                <w:szCs w:val="18"/>
              </w:rPr>
            </w:pPr>
            <w:r w:rsidRPr="007E6357">
              <w:rPr>
                <w:rFonts w:eastAsia="Calibri" w:cs="Segoe UI"/>
                <w:b/>
                <w:bCs/>
                <w:sz w:val="18"/>
                <w:szCs w:val="18"/>
              </w:rPr>
              <w:t>Microsoft Service Detail</w:t>
            </w:r>
          </w:p>
        </w:tc>
      </w:tr>
      <w:tr w:rsidRPr="007E6357" w:rsidR="007E6357" w:rsidTr="007153DF" w14:paraId="5278F861" w14:textId="77777777">
        <w:trPr>
          <w:trHeight w:val="296"/>
        </w:trPr>
        <w:tc>
          <w:tcPr>
            <w:tcW w:w="58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C6441F4" w14:textId="77777777">
            <w:pPr>
              <w:rPr>
                <w:rFonts w:eastAsia="Calibri" w:cs="Segoe UI"/>
                <w:sz w:val="18"/>
                <w:szCs w:val="18"/>
              </w:rPr>
            </w:pPr>
            <w:r w:rsidRPr="007E6357">
              <w:rPr>
                <w:rFonts w:eastAsia="Calibri" w:cs="Segoe UI"/>
                <w:sz w:val="18"/>
                <w:szCs w:val="18"/>
              </w:rPr>
              <w:t>1</w:t>
            </w:r>
          </w:p>
        </w:tc>
        <w:tc>
          <w:tcPr>
            <w:tcW w:w="220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7D42E2C3" w14:textId="77777777">
            <w:pPr>
              <w:rPr>
                <w:rFonts w:eastAsia="Calibri" w:cs="Segoe UI"/>
                <w:sz w:val="18"/>
                <w:szCs w:val="18"/>
              </w:rPr>
            </w:pPr>
            <w:r w:rsidRPr="007E6357">
              <w:rPr>
                <w:rFonts w:eastAsia="Calibri" w:cs="Segoe UI"/>
                <w:sz w:val="18"/>
                <w:szCs w:val="18"/>
              </w:rPr>
              <w:t>Location Master</w:t>
            </w:r>
          </w:p>
        </w:tc>
        <w:tc>
          <w:tcPr>
            <w:tcW w:w="180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A02563B" w14:textId="77777777">
            <w:pPr>
              <w:rPr>
                <w:rFonts w:eastAsia="Calibri" w:cs="Segoe UI"/>
                <w:sz w:val="18"/>
                <w:szCs w:val="18"/>
              </w:rPr>
            </w:pPr>
            <w:r w:rsidRPr="007E6357">
              <w:rPr>
                <w:rFonts w:eastAsia="Calibri" w:cs="Segoe UI"/>
                <w:sz w:val="18"/>
                <w:szCs w:val="18"/>
              </w:rPr>
              <w:t>Supplier Warehouse</w:t>
            </w:r>
          </w:p>
        </w:tc>
        <w:tc>
          <w:tcPr>
            <w:tcW w:w="29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6B2C936"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3DDE3CC" w14:textId="77777777">
            <w:pPr>
              <w:rPr>
                <w:rFonts w:eastAsia="Calibri" w:cs="Segoe UI"/>
                <w:sz w:val="18"/>
                <w:szCs w:val="18"/>
              </w:rPr>
            </w:pPr>
            <w:r w:rsidRPr="007E6357">
              <w:rPr>
                <w:rFonts w:eastAsia="Calibri" w:cs="Segoe UI"/>
                <w:sz w:val="18"/>
                <w:szCs w:val="18"/>
              </w:rPr>
              <w:t>Functional Locations</w:t>
            </w:r>
          </w:p>
        </w:tc>
      </w:tr>
      <w:tr w:rsidRPr="007E6357" w:rsidR="007E6357" w:rsidTr="007153DF" w14:paraId="7F744E26"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5DD70F7" w14:textId="77777777">
            <w:pPr>
              <w:rPr>
                <w:rFonts w:eastAsia="Calibri" w:cs="Segoe UI"/>
                <w:sz w:val="18"/>
                <w:szCs w:val="18"/>
              </w:rPr>
            </w:pPr>
            <w:r w:rsidRPr="007E6357">
              <w:rPr>
                <w:rFonts w:eastAsia="Calibri" w:cs="Segoe UI"/>
                <w:sz w:val="18"/>
                <w:szCs w:val="18"/>
              </w:rPr>
              <w:t>2</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B437166" w14:textId="77777777">
            <w:pPr>
              <w:rPr>
                <w:rFonts w:eastAsia="Calibri" w:cs="Segoe UI"/>
                <w:sz w:val="18"/>
                <w:szCs w:val="18"/>
              </w:rPr>
            </w:pPr>
            <w:r w:rsidRPr="007E6357">
              <w:rPr>
                <w:rFonts w:eastAsia="Calibri" w:cs="Segoe UI"/>
                <w:sz w:val="18"/>
                <w:szCs w:val="18"/>
              </w:rPr>
              <w:t>Location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5621C57" w14:textId="77777777">
            <w:pPr>
              <w:rPr>
                <w:rFonts w:eastAsia="Calibri" w:cs="Segoe UI"/>
                <w:sz w:val="18"/>
                <w:szCs w:val="18"/>
              </w:rPr>
            </w:pPr>
            <w:r w:rsidRPr="007E6357">
              <w:rPr>
                <w:rFonts w:eastAsia="Calibri" w:cs="Segoe UI"/>
                <w:sz w:val="18"/>
                <w:szCs w:val="18"/>
              </w:rPr>
              <w:t>Warehouse</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FE5F79F"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54594336" w14:textId="77777777">
            <w:pPr>
              <w:rPr>
                <w:rFonts w:eastAsia="Calibri" w:cs="Segoe UI"/>
                <w:sz w:val="18"/>
                <w:szCs w:val="18"/>
              </w:rPr>
            </w:pPr>
            <w:r w:rsidRPr="007E6357">
              <w:rPr>
                <w:rFonts w:eastAsia="Calibri" w:cs="Segoe UI"/>
                <w:sz w:val="18"/>
                <w:szCs w:val="18"/>
              </w:rPr>
              <w:t>Warehouse Management</w:t>
            </w:r>
          </w:p>
        </w:tc>
      </w:tr>
      <w:tr w:rsidRPr="007E6357" w:rsidR="007E6357" w:rsidTr="007153DF" w14:paraId="1140E627"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BE6F859" w14:textId="77777777">
            <w:pPr>
              <w:rPr>
                <w:rFonts w:eastAsia="Calibri" w:cs="Segoe UI"/>
                <w:sz w:val="18"/>
                <w:szCs w:val="18"/>
              </w:rPr>
            </w:pPr>
            <w:r w:rsidRPr="007E6357">
              <w:rPr>
                <w:rFonts w:eastAsia="Calibri" w:cs="Segoe UI"/>
                <w:sz w:val="18"/>
                <w:szCs w:val="18"/>
              </w:rPr>
              <w:t>3</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6D24194" w14:textId="77777777">
            <w:pPr>
              <w:rPr>
                <w:rFonts w:eastAsia="Calibri" w:cs="Segoe UI"/>
                <w:sz w:val="18"/>
                <w:szCs w:val="18"/>
              </w:rPr>
            </w:pPr>
            <w:r w:rsidRPr="007E6357">
              <w:rPr>
                <w:rFonts w:eastAsia="Calibri" w:cs="Segoe UI"/>
                <w:sz w:val="18"/>
                <w:szCs w:val="18"/>
              </w:rPr>
              <w:t>Location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B2A9D09" w14:textId="77777777">
            <w:pPr>
              <w:rPr>
                <w:rFonts w:eastAsia="Calibri" w:cs="Segoe UI"/>
                <w:sz w:val="18"/>
                <w:szCs w:val="18"/>
              </w:rPr>
            </w:pPr>
            <w:r w:rsidRPr="007E6357">
              <w:rPr>
                <w:rFonts w:eastAsia="Calibri" w:cs="Segoe UI"/>
                <w:sz w:val="18"/>
                <w:szCs w:val="18"/>
              </w:rPr>
              <w:t>Field Location</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CD74D0C"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AB3729E" w14:textId="77777777">
            <w:pPr>
              <w:rPr>
                <w:rFonts w:eastAsia="Calibri" w:cs="Segoe UI"/>
                <w:sz w:val="18"/>
                <w:szCs w:val="18"/>
              </w:rPr>
            </w:pPr>
            <w:r w:rsidRPr="007E6357">
              <w:rPr>
                <w:rFonts w:eastAsia="Calibri" w:cs="Segoe UI"/>
                <w:sz w:val="18"/>
                <w:szCs w:val="18"/>
              </w:rPr>
              <w:t>Functional Locations</w:t>
            </w:r>
          </w:p>
        </w:tc>
      </w:tr>
      <w:tr w:rsidRPr="007E6357" w:rsidR="007E6357" w:rsidTr="007153DF" w14:paraId="264F0CC8"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1CA15FA" w14:textId="77777777">
            <w:pPr>
              <w:rPr>
                <w:rFonts w:eastAsia="Calibri" w:cs="Segoe UI"/>
                <w:sz w:val="18"/>
                <w:szCs w:val="18"/>
              </w:rPr>
            </w:pPr>
            <w:r w:rsidRPr="007E6357">
              <w:rPr>
                <w:rFonts w:eastAsia="Calibri" w:cs="Segoe UI"/>
                <w:sz w:val="18"/>
                <w:szCs w:val="18"/>
              </w:rPr>
              <w:t>4</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0B9C6F3" w14:textId="77777777">
            <w:pPr>
              <w:rPr>
                <w:rFonts w:eastAsia="Calibri" w:cs="Segoe UI"/>
                <w:sz w:val="18"/>
                <w:szCs w:val="18"/>
              </w:rPr>
            </w:pPr>
            <w:r w:rsidRPr="007E6357">
              <w:rPr>
                <w:rFonts w:eastAsia="Calibri" w:cs="Segoe UI"/>
                <w:sz w:val="18"/>
                <w:szCs w:val="18"/>
              </w:rPr>
              <w:t>Location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2123BC9" w14:textId="77777777">
            <w:pPr>
              <w:rPr>
                <w:rFonts w:eastAsia="Calibri" w:cs="Segoe UI"/>
                <w:sz w:val="18"/>
                <w:szCs w:val="18"/>
              </w:rPr>
            </w:pPr>
            <w:r w:rsidRPr="007E6357">
              <w:rPr>
                <w:rFonts w:eastAsia="Calibri" w:cs="Segoe UI"/>
                <w:sz w:val="18"/>
                <w:szCs w:val="18"/>
              </w:rPr>
              <w:t>Address</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08C60E5"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46DE09F" w14:textId="77777777">
            <w:pPr>
              <w:rPr>
                <w:rFonts w:eastAsia="Calibri" w:cs="Segoe UI"/>
                <w:sz w:val="18"/>
                <w:szCs w:val="18"/>
              </w:rPr>
            </w:pPr>
            <w:r w:rsidRPr="007E6357">
              <w:rPr>
                <w:rFonts w:eastAsia="Calibri" w:cs="Segoe UI"/>
                <w:sz w:val="18"/>
                <w:szCs w:val="18"/>
              </w:rPr>
              <w:t>Address</w:t>
            </w:r>
          </w:p>
        </w:tc>
      </w:tr>
      <w:tr w:rsidRPr="007E6357" w:rsidR="007E6357" w:rsidTr="007153DF" w14:paraId="4B61309F"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1AA0B8B" w14:textId="77777777">
            <w:pPr>
              <w:rPr>
                <w:rFonts w:eastAsia="Calibri" w:cs="Segoe UI"/>
                <w:sz w:val="18"/>
                <w:szCs w:val="18"/>
              </w:rPr>
            </w:pPr>
            <w:r w:rsidRPr="007E6357">
              <w:rPr>
                <w:rFonts w:eastAsia="Calibri" w:cs="Segoe UI"/>
                <w:sz w:val="18"/>
                <w:szCs w:val="18"/>
              </w:rPr>
              <w:t>5</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3899C24"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137DB8F" w14:textId="77777777">
            <w:pPr>
              <w:rPr>
                <w:rFonts w:eastAsia="Calibri" w:cs="Segoe UI"/>
                <w:sz w:val="18"/>
                <w:szCs w:val="18"/>
              </w:rPr>
            </w:pPr>
            <w:r w:rsidRPr="007E6357">
              <w:rPr>
                <w:rFonts w:eastAsia="Calibri" w:cs="Segoe UI"/>
                <w:sz w:val="18"/>
                <w:szCs w:val="18"/>
              </w:rPr>
              <w:t>Supplier General</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6EEC58F"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11DB2CC"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1E3DD41D"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A932EE8" w14:textId="77777777">
            <w:pPr>
              <w:rPr>
                <w:rFonts w:eastAsia="Calibri" w:cs="Segoe UI"/>
                <w:sz w:val="18"/>
                <w:szCs w:val="18"/>
              </w:rPr>
            </w:pPr>
            <w:r w:rsidRPr="007E6357">
              <w:rPr>
                <w:rFonts w:eastAsia="Calibri" w:cs="Segoe UI"/>
                <w:sz w:val="18"/>
                <w:szCs w:val="18"/>
              </w:rPr>
              <w:t>6</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B7B70BF"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9A10988" w14:textId="77777777">
            <w:pPr>
              <w:rPr>
                <w:rFonts w:eastAsia="Calibri" w:cs="Segoe UI"/>
                <w:sz w:val="18"/>
                <w:szCs w:val="18"/>
              </w:rPr>
            </w:pPr>
            <w:r w:rsidRPr="007E6357">
              <w:rPr>
                <w:rFonts w:eastAsia="Calibri" w:cs="Segoe UI"/>
                <w:sz w:val="18"/>
                <w:szCs w:val="18"/>
              </w:rPr>
              <w:t>Ship From Address</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1F77E72"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EBAC5AA"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53428935" w14:textId="77777777">
        <w:trPr>
          <w:trHeight w:val="328"/>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4FF2FB5" w14:textId="77777777">
            <w:pPr>
              <w:rPr>
                <w:rFonts w:eastAsia="Calibri" w:cs="Segoe UI"/>
                <w:sz w:val="18"/>
                <w:szCs w:val="18"/>
              </w:rPr>
            </w:pPr>
            <w:r w:rsidRPr="007E6357">
              <w:rPr>
                <w:rFonts w:eastAsia="Calibri" w:cs="Segoe UI"/>
                <w:sz w:val="18"/>
                <w:szCs w:val="18"/>
              </w:rPr>
              <w:t>7</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CD5FE0F"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8804DFC" w14:textId="77777777">
            <w:pPr>
              <w:rPr>
                <w:rFonts w:eastAsia="Calibri" w:cs="Segoe UI"/>
                <w:sz w:val="18"/>
                <w:szCs w:val="18"/>
              </w:rPr>
            </w:pPr>
            <w:r w:rsidRPr="007E6357">
              <w:rPr>
                <w:rFonts w:eastAsia="Calibri" w:cs="Segoe UI"/>
                <w:sz w:val="18"/>
                <w:szCs w:val="18"/>
              </w:rPr>
              <w:t>Remit to Address</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D3C696E"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1A5733B"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3BB949FD"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A9689E0" w14:textId="77777777">
            <w:pPr>
              <w:rPr>
                <w:rFonts w:eastAsia="Calibri" w:cs="Segoe UI"/>
                <w:sz w:val="18"/>
                <w:szCs w:val="18"/>
              </w:rPr>
            </w:pPr>
            <w:r w:rsidRPr="007E6357">
              <w:rPr>
                <w:rFonts w:eastAsia="Calibri" w:cs="Segoe UI"/>
                <w:sz w:val="18"/>
                <w:szCs w:val="18"/>
              </w:rPr>
              <w:t>8</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C342520"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78112CB" w14:textId="77777777">
            <w:pPr>
              <w:rPr>
                <w:rFonts w:eastAsia="Calibri" w:cs="Segoe UI"/>
                <w:sz w:val="18"/>
                <w:szCs w:val="18"/>
              </w:rPr>
            </w:pPr>
            <w:r w:rsidRPr="007E6357">
              <w:rPr>
                <w:rFonts w:eastAsia="Calibri" w:cs="Segoe UI"/>
                <w:sz w:val="18"/>
                <w:szCs w:val="18"/>
              </w:rPr>
              <w:t>Contact</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DBACB3D" w14:textId="77777777">
            <w:pPr>
              <w:rPr>
                <w:rFonts w:eastAsia="Calibri" w:cs="Segoe UI"/>
                <w:sz w:val="18"/>
                <w:szCs w:val="18"/>
              </w:rPr>
            </w:pPr>
            <w:r w:rsidRPr="007E6357">
              <w:rPr>
                <w:rFonts w:eastAsia="Calibri" w:cs="Segoe UI"/>
                <w:sz w:val="18"/>
                <w:szCs w:val="18"/>
              </w:rPr>
              <w:t>Nonprofit Common Data Model</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213C6AB" w14:textId="77777777">
            <w:pPr>
              <w:rPr>
                <w:rFonts w:eastAsia="Calibri" w:cs="Segoe UI"/>
                <w:sz w:val="18"/>
                <w:szCs w:val="18"/>
              </w:rPr>
            </w:pPr>
            <w:r w:rsidRPr="007E6357">
              <w:rPr>
                <w:rFonts w:eastAsia="Calibri" w:cs="Segoe UI"/>
                <w:sz w:val="18"/>
                <w:szCs w:val="18"/>
              </w:rPr>
              <w:t>Constituent</w:t>
            </w:r>
          </w:p>
        </w:tc>
      </w:tr>
      <w:tr w:rsidRPr="007E6357" w:rsidR="007E6357" w:rsidTr="007153DF" w14:paraId="5FC7D17C"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E584DC5" w14:textId="77777777">
            <w:pPr>
              <w:rPr>
                <w:rFonts w:eastAsia="Calibri" w:cs="Segoe UI"/>
                <w:sz w:val="18"/>
                <w:szCs w:val="18"/>
              </w:rPr>
            </w:pPr>
            <w:r w:rsidRPr="007E6357">
              <w:rPr>
                <w:rFonts w:eastAsia="Calibri" w:cs="Segoe UI"/>
                <w:sz w:val="18"/>
                <w:szCs w:val="18"/>
              </w:rPr>
              <w:lastRenderedPageBreak/>
              <w:t>9</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CAC56C2"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A89224C" w14:textId="77777777">
            <w:pPr>
              <w:rPr>
                <w:rFonts w:eastAsia="Calibri" w:cs="Segoe UI"/>
                <w:sz w:val="18"/>
                <w:szCs w:val="18"/>
              </w:rPr>
            </w:pPr>
            <w:r w:rsidRPr="007E6357">
              <w:rPr>
                <w:rFonts w:eastAsia="Calibri" w:cs="Segoe UI"/>
                <w:sz w:val="18"/>
                <w:szCs w:val="18"/>
              </w:rPr>
              <w:t xml:space="preserve">Payment </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9F5A4F0"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FC5512B"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3E949F5C"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FBC6D59" w14:textId="77777777">
            <w:pPr>
              <w:rPr>
                <w:rFonts w:eastAsia="Calibri" w:cs="Segoe UI"/>
                <w:sz w:val="18"/>
                <w:szCs w:val="18"/>
              </w:rPr>
            </w:pPr>
            <w:r w:rsidRPr="007E6357">
              <w:rPr>
                <w:rFonts w:eastAsia="Calibri" w:cs="Segoe UI"/>
                <w:sz w:val="18"/>
                <w:szCs w:val="18"/>
              </w:rPr>
              <w:t>10</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ABBA701"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C02A9A2" w14:textId="77777777">
            <w:pPr>
              <w:rPr>
                <w:rFonts w:eastAsia="Calibri" w:cs="Segoe UI"/>
                <w:sz w:val="18"/>
                <w:szCs w:val="18"/>
              </w:rPr>
            </w:pPr>
            <w:r w:rsidRPr="007E6357">
              <w:rPr>
                <w:rFonts w:eastAsia="Calibri" w:cs="Segoe UI"/>
                <w:sz w:val="18"/>
                <w:szCs w:val="18"/>
              </w:rPr>
              <w:t xml:space="preserve">Delivery </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D325E48"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057AD01"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4EE88E14"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6B25567" w14:textId="77777777">
            <w:pPr>
              <w:rPr>
                <w:rFonts w:eastAsia="Calibri" w:cs="Segoe UI"/>
                <w:sz w:val="18"/>
                <w:szCs w:val="18"/>
              </w:rPr>
            </w:pPr>
            <w:r w:rsidRPr="007E6357">
              <w:rPr>
                <w:rFonts w:eastAsia="Calibri" w:cs="Segoe UI"/>
                <w:sz w:val="18"/>
                <w:szCs w:val="18"/>
              </w:rPr>
              <w:t>11</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283357F" w14:textId="77777777">
            <w:pPr>
              <w:rPr>
                <w:rFonts w:eastAsia="Calibri" w:cs="Segoe UI"/>
                <w:sz w:val="18"/>
                <w:szCs w:val="18"/>
              </w:rPr>
            </w:pPr>
            <w:r w:rsidRPr="007E6357">
              <w:rPr>
                <w:rFonts w:eastAsia="Calibri" w:cs="Segoe UI"/>
                <w:sz w:val="18"/>
                <w:szCs w:val="18"/>
              </w:rPr>
              <w:t>Supplier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EA8243F" w14:textId="77777777">
            <w:pPr>
              <w:rPr>
                <w:rFonts w:eastAsia="Calibri" w:cs="Segoe UI"/>
                <w:sz w:val="18"/>
                <w:szCs w:val="18"/>
              </w:rPr>
            </w:pPr>
            <w:r w:rsidRPr="007E6357">
              <w:rPr>
                <w:rFonts w:eastAsia="Calibri" w:cs="Segoe UI"/>
                <w:sz w:val="18"/>
                <w:szCs w:val="18"/>
              </w:rPr>
              <w:t>Tax</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7383804A" w14:textId="77777777">
            <w:pPr>
              <w:rPr>
                <w:rFonts w:eastAsia="Calibri" w:cs="Segoe UI"/>
                <w:sz w:val="18"/>
                <w:szCs w:val="18"/>
              </w:rPr>
            </w:pPr>
            <w:r w:rsidRPr="007E6357">
              <w:rPr>
                <w:rFonts w:eastAsia="Calibri" w:cs="Segoe UI"/>
                <w:sz w:val="18"/>
                <w:szCs w:val="18"/>
              </w:rPr>
              <w:t>Dynamics 356: Finance</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6DD9D4F" w14:textId="77777777">
            <w:pPr>
              <w:rPr>
                <w:rFonts w:eastAsia="Calibri" w:cs="Segoe UI"/>
                <w:sz w:val="18"/>
                <w:szCs w:val="18"/>
              </w:rPr>
            </w:pPr>
            <w:r w:rsidRPr="007E6357">
              <w:rPr>
                <w:rFonts w:eastAsia="Calibri" w:cs="Segoe UI"/>
                <w:sz w:val="18"/>
                <w:szCs w:val="18"/>
              </w:rPr>
              <w:t>Tax</w:t>
            </w:r>
          </w:p>
        </w:tc>
      </w:tr>
      <w:tr w:rsidRPr="007E6357" w:rsidR="007E6357" w:rsidTr="007153DF" w14:paraId="78FBED22"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A9F7FD0" w14:textId="77777777">
            <w:pPr>
              <w:rPr>
                <w:rFonts w:eastAsia="Calibri" w:cs="Segoe UI"/>
                <w:sz w:val="18"/>
                <w:szCs w:val="18"/>
              </w:rPr>
            </w:pPr>
            <w:r w:rsidRPr="007E6357">
              <w:rPr>
                <w:rFonts w:eastAsia="Calibri" w:cs="Segoe UI"/>
                <w:sz w:val="18"/>
                <w:szCs w:val="18"/>
              </w:rPr>
              <w:t>12</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3F733A4"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D84F5B1" w14:textId="77777777">
            <w:pPr>
              <w:rPr>
                <w:rFonts w:eastAsia="Calibri" w:cs="Segoe UI"/>
                <w:sz w:val="18"/>
                <w:szCs w:val="18"/>
              </w:rPr>
            </w:pPr>
            <w:r w:rsidRPr="007E6357">
              <w:rPr>
                <w:rFonts w:eastAsia="Calibri" w:cs="Segoe UI"/>
                <w:sz w:val="18"/>
                <w:szCs w:val="18"/>
              </w:rPr>
              <w:t>Item General</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0D25C59"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12D7C06"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4F377D3E"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73C53466" w14:textId="77777777">
            <w:pPr>
              <w:rPr>
                <w:rFonts w:eastAsia="Calibri" w:cs="Segoe UI"/>
                <w:sz w:val="18"/>
                <w:szCs w:val="18"/>
              </w:rPr>
            </w:pPr>
            <w:r w:rsidRPr="007E6357">
              <w:rPr>
                <w:rFonts w:eastAsia="Calibri" w:cs="Segoe UI"/>
                <w:sz w:val="18"/>
                <w:szCs w:val="18"/>
              </w:rPr>
              <w:t>13</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F78216A"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EA6E328" w14:textId="77777777">
            <w:pPr>
              <w:rPr>
                <w:rFonts w:eastAsia="Calibri" w:cs="Segoe UI"/>
                <w:sz w:val="18"/>
                <w:szCs w:val="18"/>
              </w:rPr>
            </w:pPr>
            <w:r w:rsidRPr="007E6357">
              <w:rPr>
                <w:rFonts w:eastAsia="Calibri" w:cs="Segoe UI"/>
                <w:sz w:val="18"/>
                <w:szCs w:val="18"/>
              </w:rPr>
              <w:t>Item Purchase</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36554EB"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17777B1"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0AAAF123"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ECC995A" w14:textId="77777777">
            <w:pPr>
              <w:rPr>
                <w:rFonts w:eastAsia="Calibri" w:cs="Segoe UI"/>
                <w:sz w:val="18"/>
                <w:szCs w:val="18"/>
              </w:rPr>
            </w:pPr>
            <w:r w:rsidRPr="007E6357">
              <w:rPr>
                <w:rFonts w:eastAsia="Calibri" w:cs="Segoe UI"/>
                <w:sz w:val="18"/>
                <w:szCs w:val="18"/>
              </w:rPr>
              <w:t>14</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A23E5C4"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E326266" w14:textId="77777777">
            <w:pPr>
              <w:rPr>
                <w:rFonts w:eastAsia="Calibri" w:cs="Segoe UI"/>
                <w:sz w:val="18"/>
                <w:szCs w:val="18"/>
              </w:rPr>
            </w:pPr>
            <w:r w:rsidRPr="007E6357">
              <w:rPr>
                <w:rFonts w:eastAsia="Calibri" w:cs="Segoe UI"/>
                <w:sz w:val="18"/>
                <w:szCs w:val="18"/>
              </w:rPr>
              <w:t>Item Order</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DF5C6DC"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8DABDAA" w14:textId="77777777">
            <w:pPr>
              <w:rPr>
                <w:rFonts w:eastAsia="Calibri" w:cs="Segoe UI"/>
                <w:sz w:val="18"/>
                <w:szCs w:val="18"/>
              </w:rPr>
            </w:pPr>
            <w:r w:rsidRPr="007E6357">
              <w:rPr>
                <w:rFonts w:eastAsia="Calibri" w:cs="Segoe UI"/>
                <w:sz w:val="18"/>
                <w:szCs w:val="18"/>
              </w:rPr>
              <w:t>Asset Management</w:t>
            </w:r>
          </w:p>
        </w:tc>
      </w:tr>
      <w:tr w:rsidRPr="007E6357" w:rsidR="007E6357" w:rsidTr="007153DF" w14:paraId="2A1E9573" w14:textId="77777777">
        <w:trPr>
          <w:trHeight w:val="29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AF17F0A" w14:textId="77777777">
            <w:pPr>
              <w:rPr>
                <w:rFonts w:eastAsia="Calibri" w:cs="Segoe UI"/>
                <w:sz w:val="18"/>
                <w:szCs w:val="18"/>
              </w:rPr>
            </w:pPr>
            <w:r w:rsidRPr="007E6357">
              <w:rPr>
                <w:rFonts w:eastAsia="Calibri" w:cs="Segoe UI"/>
                <w:sz w:val="18"/>
                <w:szCs w:val="18"/>
              </w:rPr>
              <w:t>15</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7DA38CBA"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65AC392" w14:textId="77777777">
            <w:pPr>
              <w:rPr>
                <w:rFonts w:eastAsia="Calibri" w:cs="Segoe UI"/>
                <w:sz w:val="18"/>
                <w:szCs w:val="18"/>
              </w:rPr>
            </w:pPr>
            <w:r w:rsidRPr="007E6357">
              <w:rPr>
                <w:rFonts w:eastAsia="Calibri" w:cs="Segoe UI"/>
                <w:sz w:val="18"/>
                <w:szCs w:val="18"/>
              </w:rPr>
              <w:t>Item Inventory</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30D5F3A"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30B0DD6"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50DFDBDF" w14:textId="77777777">
        <w:trPr>
          <w:trHeight w:val="160"/>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25813EC" w14:textId="77777777">
            <w:pPr>
              <w:rPr>
                <w:rFonts w:eastAsia="Calibri" w:cs="Segoe UI"/>
                <w:sz w:val="18"/>
                <w:szCs w:val="18"/>
              </w:rPr>
            </w:pPr>
            <w:r w:rsidRPr="007E6357">
              <w:rPr>
                <w:rFonts w:eastAsia="Calibri" w:cs="Segoe UI"/>
                <w:sz w:val="18"/>
                <w:szCs w:val="18"/>
              </w:rPr>
              <w:t>16</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80138F3"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1F291A1" w14:textId="77777777">
            <w:pPr>
              <w:rPr>
                <w:rFonts w:eastAsia="Calibri" w:cs="Segoe UI"/>
                <w:sz w:val="18"/>
                <w:szCs w:val="18"/>
              </w:rPr>
            </w:pPr>
            <w:r w:rsidRPr="007E6357">
              <w:rPr>
                <w:rFonts w:eastAsia="Calibri" w:cs="Segoe UI"/>
                <w:sz w:val="18"/>
                <w:szCs w:val="18"/>
              </w:rPr>
              <w:t>Item Warehouse</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1C98EAC"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5C735DBC"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26F14CEC" w14:textId="77777777">
        <w:trPr>
          <w:trHeight w:val="16"/>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702ED67" w14:textId="77777777">
            <w:pPr>
              <w:rPr>
                <w:rFonts w:eastAsia="Calibri" w:cs="Segoe UI"/>
                <w:sz w:val="18"/>
                <w:szCs w:val="18"/>
              </w:rPr>
            </w:pPr>
            <w:r w:rsidRPr="007E6357">
              <w:rPr>
                <w:rFonts w:eastAsia="Calibri" w:cs="Segoe UI"/>
                <w:sz w:val="18"/>
                <w:szCs w:val="18"/>
              </w:rPr>
              <w:t>17</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65A57C5" w14:textId="77777777">
            <w:pPr>
              <w:rPr>
                <w:rFonts w:eastAsia="Calibri" w:cs="Segoe UI"/>
                <w:sz w:val="18"/>
                <w:szCs w:val="18"/>
              </w:rPr>
            </w:pPr>
            <w:r w:rsidRPr="007E6357">
              <w:rPr>
                <w:rFonts w:eastAsia="Calibri" w:cs="Segoe UI"/>
                <w:sz w:val="18"/>
                <w:szCs w:val="18"/>
              </w:rPr>
              <w:t>Item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2E5E1C1" w14:textId="77777777">
            <w:pPr>
              <w:rPr>
                <w:rFonts w:eastAsia="Calibri" w:cs="Segoe UI"/>
                <w:sz w:val="18"/>
                <w:szCs w:val="18"/>
              </w:rPr>
            </w:pPr>
            <w:r w:rsidRPr="007E6357">
              <w:rPr>
                <w:rFonts w:eastAsia="Calibri" w:cs="Segoe UI"/>
                <w:sz w:val="18"/>
                <w:szCs w:val="18"/>
              </w:rPr>
              <w:t>Buffer Stock</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8128400"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95EDA80"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5815910C" w14:textId="77777777">
        <w:trPr>
          <w:trHeight w:val="232"/>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220CD35" w14:textId="77777777">
            <w:pPr>
              <w:rPr>
                <w:rFonts w:eastAsia="Calibri" w:cs="Segoe UI"/>
                <w:sz w:val="18"/>
                <w:szCs w:val="18"/>
              </w:rPr>
            </w:pPr>
            <w:r w:rsidRPr="007E6357">
              <w:rPr>
                <w:rFonts w:eastAsia="Calibri" w:cs="Segoe UI"/>
                <w:sz w:val="18"/>
                <w:szCs w:val="18"/>
              </w:rPr>
              <w:t>18</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F6D2B12" w14:textId="77777777">
            <w:pPr>
              <w:rPr>
                <w:rFonts w:eastAsia="Calibri" w:cs="Segoe UI"/>
                <w:sz w:val="18"/>
                <w:szCs w:val="18"/>
              </w:rPr>
            </w:pPr>
            <w:r w:rsidRPr="007E6357">
              <w:rPr>
                <w:rFonts w:eastAsia="Calibri" w:cs="Segoe UI"/>
                <w:sz w:val="18"/>
                <w:szCs w:val="18"/>
              </w:rPr>
              <w:t>Currency Exchange Rate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A1A0995" w14:textId="77777777">
            <w:pPr>
              <w:rPr>
                <w:rFonts w:eastAsia="Calibri" w:cs="Segoe UI"/>
                <w:sz w:val="18"/>
                <w:szCs w:val="18"/>
              </w:rPr>
            </w:pPr>
            <w:r w:rsidRPr="007E6357">
              <w:rPr>
                <w:rFonts w:eastAsia="Calibri" w:cs="Segoe UI"/>
                <w:sz w:val="18"/>
                <w:szCs w:val="18"/>
              </w:rPr>
              <w:t>Exchange Rates</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3EE943D" w14:textId="77777777">
            <w:pPr>
              <w:rPr>
                <w:rFonts w:eastAsia="Calibri" w:cs="Segoe UI"/>
                <w:sz w:val="18"/>
                <w:szCs w:val="18"/>
              </w:rPr>
            </w:pPr>
            <w:r w:rsidRPr="007E6357">
              <w:rPr>
                <w:rFonts w:eastAsia="Calibri" w:cs="Segoe UI"/>
                <w:sz w:val="18"/>
                <w:szCs w:val="18"/>
              </w:rPr>
              <w:t>Dynamics 365</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2B9AC58" w14:textId="77777777">
            <w:pPr>
              <w:rPr>
                <w:rFonts w:eastAsia="Calibri" w:cs="Segoe UI"/>
                <w:sz w:val="18"/>
                <w:szCs w:val="18"/>
              </w:rPr>
            </w:pPr>
            <w:r w:rsidRPr="007E6357">
              <w:rPr>
                <w:rFonts w:eastAsia="Calibri" w:cs="Segoe UI"/>
                <w:sz w:val="18"/>
                <w:szCs w:val="18"/>
              </w:rPr>
              <w:t>Currency</w:t>
            </w:r>
          </w:p>
        </w:tc>
      </w:tr>
      <w:tr w:rsidRPr="007E6357" w:rsidR="007E6357" w:rsidTr="00B518E8" w14:paraId="21BF238A" w14:textId="77777777">
        <w:trPr>
          <w:trHeight w:val="304"/>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E6A548C" w14:textId="77777777">
            <w:pPr>
              <w:rPr>
                <w:rFonts w:eastAsia="Calibri" w:cs="Segoe UI"/>
                <w:sz w:val="18"/>
                <w:szCs w:val="18"/>
              </w:rPr>
            </w:pPr>
            <w:r w:rsidRPr="007E6357">
              <w:rPr>
                <w:rFonts w:eastAsia="Calibri" w:cs="Segoe UI"/>
                <w:sz w:val="18"/>
                <w:szCs w:val="18"/>
              </w:rPr>
              <w:t>19</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603A5ADF" w14:textId="77777777">
            <w:pPr>
              <w:rPr>
                <w:rFonts w:eastAsia="Calibri" w:cs="Segoe UI"/>
                <w:sz w:val="18"/>
                <w:szCs w:val="18"/>
              </w:rPr>
            </w:pPr>
            <w:r w:rsidRPr="007E6357">
              <w:rPr>
                <w:rFonts w:eastAsia="Calibri" w:cs="Segoe UI"/>
                <w:sz w:val="18"/>
                <w:szCs w:val="18"/>
              </w:rPr>
              <w:t>Warehouse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9BCF8F3" w14:textId="77777777">
            <w:pPr>
              <w:rPr>
                <w:rFonts w:eastAsia="Calibri" w:cs="Segoe UI"/>
                <w:sz w:val="18"/>
                <w:szCs w:val="18"/>
              </w:rPr>
            </w:pPr>
            <w:r w:rsidRPr="007E6357">
              <w:rPr>
                <w:rFonts w:eastAsia="Calibri" w:cs="Segoe UI"/>
                <w:sz w:val="18"/>
                <w:szCs w:val="18"/>
              </w:rPr>
              <w:t>Warehouse General</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1A75740"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BCAE4FA"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46DCAA82" w14:textId="77777777">
        <w:trPr>
          <w:trHeight w:val="25"/>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CC31B02" w14:textId="77777777">
            <w:pPr>
              <w:rPr>
                <w:rFonts w:eastAsia="Calibri" w:cs="Segoe UI"/>
                <w:sz w:val="18"/>
                <w:szCs w:val="18"/>
              </w:rPr>
            </w:pPr>
            <w:r w:rsidRPr="007E6357">
              <w:rPr>
                <w:rFonts w:eastAsia="Calibri" w:cs="Segoe UI"/>
                <w:sz w:val="18"/>
                <w:szCs w:val="18"/>
              </w:rPr>
              <w:t>20</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3EFE635" w14:textId="77777777">
            <w:pPr>
              <w:rPr>
                <w:rFonts w:eastAsia="Calibri" w:cs="Segoe UI"/>
                <w:sz w:val="18"/>
                <w:szCs w:val="18"/>
              </w:rPr>
            </w:pPr>
            <w:r w:rsidRPr="007E6357">
              <w:rPr>
                <w:rFonts w:eastAsia="Calibri" w:cs="Segoe UI"/>
                <w:sz w:val="18"/>
                <w:szCs w:val="18"/>
              </w:rPr>
              <w:t>Warehouse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55F47DC" w14:textId="77777777">
            <w:pPr>
              <w:rPr>
                <w:rFonts w:eastAsia="Calibri" w:cs="Segoe UI"/>
                <w:sz w:val="18"/>
                <w:szCs w:val="18"/>
              </w:rPr>
            </w:pPr>
            <w:r w:rsidRPr="007E6357">
              <w:rPr>
                <w:rFonts w:eastAsia="Calibri" w:cs="Segoe UI"/>
                <w:sz w:val="18"/>
                <w:szCs w:val="18"/>
              </w:rPr>
              <w:t>Address</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3549D22"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01D15DE" w14:textId="77777777">
            <w:pPr>
              <w:rPr>
                <w:rFonts w:eastAsia="Calibri" w:cs="Segoe UI"/>
                <w:sz w:val="18"/>
                <w:szCs w:val="18"/>
              </w:rPr>
            </w:pPr>
            <w:r w:rsidRPr="007E6357">
              <w:rPr>
                <w:rFonts w:eastAsia="Calibri" w:cs="Segoe UI"/>
                <w:sz w:val="18"/>
                <w:szCs w:val="18"/>
              </w:rPr>
              <w:t>Address</w:t>
            </w:r>
          </w:p>
        </w:tc>
      </w:tr>
      <w:tr w:rsidRPr="007E6357" w:rsidR="007E6357" w:rsidTr="00B518E8" w14:paraId="6C36205A" w14:textId="77777777">
        <w:trPr>
          <w:trHeight w:val="277"/>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A86144C" w14:textId="77777777">
            <w:pPr>
              <w:rPr>
                <w:rFonts w:eastAsia="Calibri" w:cs="Segoe UI"/>
                <w:sz w:val="18"/>
                <w:szCs w:val="18"/>
              </w:rPr>
            </w:pPr>
            <w:r w:rsidRPr="007E6357">
              <w:rPr>
                <w:rFonts w:eastAsia="Calibri" w:cs="Segoe UI"/>
                <w:sz w:val="18"/>
                <w:szCs w:val="18"/>
              </w:rPr>
              <w:t>21</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4C55DA2" w14:textId="77777777">
            <w:pPr>
              <w:rPr>
                <w:rFonts w:eastAsia="Calibri" w:cs="Segoe UI"/>
                <w:sz w:val="18"/>
                <w:szCs w:val="18"/>
              </w:rPr>
            </w:pPr>
            <w:r w:rsidRPr="007E6357">
              <w:rPr>
                <w:rFonts w:eastAsia="Calibri" w:cs="Segoe UI"/>
                <w:sz w:val="18"/>
                <w:szCs w:val="18"/>
              </w:rPr>
              <w:t>Warehouse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2A5E844" w14:textId="77777777">
            <w:pPr>
              <w:rPr>
                <w:rFonts w:eastAsia="Calibri" w:cs="Segoe UI"/>
                <w:sz w:val="18"/>
                <w:szCs w:val="18"/>
              </w:rPr>
            </w:pPr>
            <w:r w:rsidRPr="007E6357">
              <w:rPr>
                <w:rFonts w:eastAsia="Calibri" w:cs="Segoe UI"/>
                <w:sz w:val="18"/>
                <w:szCs w:val="18"/>
              </w:rPr>
              <w:t>Warehouse Location</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71CC5F6D"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4875D9EC" w14:textId="77777777">
            <w:pPr>
              <w:rPr>
                <w:rFonts w:eastAsia="Calibri" w:cs="Segoe UI"/>
                <w:sz w:val="18"/>
                <w:szCs w:val="18"/>
              </w:rPr>
            </w:pPr>
            <w:r w:rsidRPr="007E6357">
              <w:rPr>
                <w:rFonts w:eastAsia="Calibri" w:cs="Segoe UI"/>
                <w:sz w:val="18"/>
                <w:szCs w:val="18"/>
              </w:rPr>
              <w:t>Warehouse Management</w:t>
            </w:r>
          </w:p>
        </w:tc>
      </w:tr>
      <w:tr w:rsidRPr="007E6357" w:rsidR="007E6357" w:rsidTr="00B518E8" w14:paraId="51A4DA51" w14:textId="77777777">
        <w:trPr>
          <w:trHeight w:val="88"/>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38412EE" w14:textId="77777777">
            <w:pPr>
              <w:rPr>
                <w:rFonts w:eastAsia="Calibri" w:cs="Segoe UI"/>
                <w:sz w:val="18"/>
                <w:szCs w:val="18"/>
              </w:rPr>
            </w:pPr>
            <w:r w:rsidRPr="007E6357">
              <w:rPr>
                <w:rFonts w:eastAsia="Calibri" w:cs="Segoe UI"/>
                <w:sz w:val="18"/>
                <w:szCs w:val="18"/>
              </w:rPr>
              <w:t>22</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CD72694" w14:textId="77777777">
            <w:pPr>
              <w:rPr>
                <w:rFonts w:eastAsia="Calibri" w:cs="Segoe UI"/>
                <w:sz w:val="18"/>
                <w:szCs w:val="18"/>
              </w:rPr>
            </w:pPr>
            <w:r w:rsidRPr="007E6357">
              <w:rPr>
                <w:rFonts w:eastAsia="Calibri" w:cs="Segoe UI"/>
                <w:sz w:val="18"/>
                <w:szCs w:val="18"/>
              </w:rPr>
              <w:t>Asset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54EFC7D1" w14:textId="77777777">
            <w:pPr>
              <w:rPr>
                <w:rFonts w:eastAsia="Calibri" w:cs="Segoe UI"/>
                <w:sz w:val="18"/>
                <w:szCs w:val="18"/>
              </w:rPr>
            </w:pPr>
            <w:r w:rsidRPr="007E6357">
              <w:rPr>
                <w:rFonts w:eastAsia="Calibri" w:cs="Segoe UI"/>
                <w:sz w:val="18"/>
                <w:szCs w:val="18"/>
              </w:rPr>
              <w:t>Asset General</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0DD184C8" w14:textId="77777777">
            <w:pPr>
              <w:rPr>
                <w:rFonts w:eastAsia="Calibri" w:cs="Segoe UI"/>
                <w:sz w:val="18"/>
                <w:szCs w:val="18"/>
              </w:rPr>
            </w:pPr>
            <w:r w:rsidRPr="007E6357">
              <w:rPr>
                <w:rFonts w:eastAsia="Calibri" w:cs="Segoe UI"/>
                <w:sz w:val="18"/>
                <w:szCs w:val="18"/>
              </w:rPr>
              <w:t>Nonprofit Common Data Model</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9DF96B1" w14:textId="77777777">
            <w:pPr>
              <w:rPr>
                <w:rFonts w:eastAsia="Calibri" w:cs="Segoe UI"/>
                <w:sz w:val="18"/>
                <w:szCs w:val="18"/>
              </w:rPr>
            </w:pPr>
            <w:r w:rsidRPr="007E6357">
              <w:rPr>
                <w:rFonts w:eastAsia="Calibri" w:cs="Segoe UI"/>
                <w:sz w:val="18"/>
                <w:szCs w:val="18"/>
              </w:rPr>
              <w:t>Item/Item Group</w:t>
            </w:r>
          </w:p>
        </w:tc>
      </w:tr>
      <w:tr w:rsidRPr="007E6357" w:rsidR="007E6357" w:rsidTr="00B518E8" w14:paraId="2CFBB1E3" w14:textId="77777777">
        <w:trPr>
          <w:trHeight w:val="79"/>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C584359" w14:textId="77777777">
            <w:pPr>
              <w:rPr>
                <w:rFonts w:eastAsia="Calibri" w:cs="Segoe UI"/>
                <w:sz w:val="18"/>
                <w:szCs w:val="18"/>
              </w:rPr>
            </w:pPr>
            <w:r w:rsidRPr="007E6357">
              <w:rPr>
                <w:rFonts w:eastAsia="Calibri" w:cs="Segoe UI"/>
                <w:sz w:val="18"/>
                <w:szCs w:val="18"/>
              </w:rPr>
              <w:t>23</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211C72B8" w14:textId="77777777">
            <w:pPr>
              <w:rPr>
                <w:rFonts w:eastAsia="Calibri" w:cs="Segoe UI"/>
                <w:sz w:val="18"/>
                <w:szCs w:val="18"/>
              </w:rPr>
            </w:pPr>
            <w:r w:rsidRPr="007E6357">
              <w:rPr>
                <w:rFonts w:eastAsia="Calibri" w:cs="Segoe UI"/>
                <w:sz w:val="18"/>
                <w:szCs w:val="18"/>
              </w:rPr>
              <w:t>Asset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5B69B7F6" w14:textId="77777777">
            <w:pPr>
              <w:rPr>
                <w:rFonts w:eastAsia="Calibri" w:cs="Segoe UI"/>
                <w:sz w:val="18"/>
                <w:szCs w:val="18"/>
              </w:rPr>
            </w:pPr>
            <w:r w:rsidRPr="007E6357">
              <w:rPr>
                <w:rFonts w:eastAsia="Calibri" w:cs="Segoe UI"/>
                <w:sz w:val="18"/>
                <w:szCs w:val="18"/>
              </w:rPr>
              <w:t>Asset Location</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1C33E46"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A38B81B" w14:textId="77777777">
            <w:pPr>
              <w:rPr>
                <w:rFonts w:eastAsia="Calibri" w:cs="Segoe UI"/>
                <w:sz w:val="18"/>
                <w:szCs w:val="18"/>
              </w:rPr>
            </w:pPr>
            <w:r w:rsidRPr="007E6357">
              <w:rPr>
                <w:rFonts w:eastAsia="Calibri" w:cs="Segoe UI"/>
                <w:sz w:val="18"/>
                <w:szCs w:val="18"/>
              </w:rPr>
              <w:t>Functional Locations</w:t>
            </w:r>
          </w:p>
        </w:tc>
      </w:tr>
      <w:tr w:rsidRPr="007E6357" w:rsidR="007E6357" w:rsidTr="00B518E8" w14:paraId="40A5D17C" w14:textId="77777777">
        <w:trPr>
          <w:trHeight w:val="79"/>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EE42648" w14:textId="77777777">
            <w:pPr>
              <w:rPr>
                <w:rFonts w:eastAsia="Calibri" w:cs="Segoe UI"/>
                <w:sz w:val="18"/>
                <w:szCs w:val="18"/>
              </w:rPr>
            </w:pPr>
            <w:r w:rsidRPr="007E6357">
              <w:rPr>
                <w:rFonts w:eastAsia="Calibri" w:cs="Segoe UI"/>
                <w:sz w:val="18"/>
                <w:szCs w:val="18"/>
              </w:rPr>
              <w:t>24</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19D89AD" w14:textId="77777777">
            <w:pPr>
              <w:rPr>
                <w:rFonts w:eastAsia="Calibri" w:cs="Segoe UI"/>
                <w:sz w:val="18"/>
                <w:szCs w:val="18"/>
              </w:rPr>
            </w:pPr>
            <w:r w:rsidRPr="007E6357">
              <w:rPr>
                <w:rFonts w:eastAsia="Calibri" w:cs="Segoe UI"/>
                <w:sz w:val="18"/>
                <w:szCs w:val="18"/>
              </w:rPr>
              <w:t>Asset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33B76C71" w14:textId="77777777">
            <w:pPr>
              <w:rPr>
                <w:rFonts w:eastAsia="Calibri" w:cs="Segoe UI"/>
                <w:sz w:val="18"/>
                <w:szCs w:val="18"/>
              </w:rPr>
            </w:pPr>
            <w:r w:rsidRPr="007E6357">
              <w:rPr>
                <w:rFonts w:eastAsia="Calibri" w:cs="Segoe UI"/>
                <w:sz w:val="18"/>
                <w:szCs w:val="18"/>
              </w:rPr>
              <w:t>Asset Insurance</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1EC8068A"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7AAFADA7"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3D9C3A47" w14:textId="77777777">
        <w:trPr>
          <w:trHeight w:val="61"/>
        </w:trPr>
        <w:tc>
          <w:tcPr>
            <w:tcW w:w="5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4625897" w14:textId="77777777">
            <w:pPr>
              <w:rPr>
                <w:rFonts w:eastAsia="Calibri" w:cs="Segoe UI"/>
                <w:sz w:val="18"/>
                <w:szCs w:val="18"/>
              </w:rPr>
            </w:pPr>
            <w:r w:rsidRPr="007E6357">
              <w:rPr>
                <w:rFonts w:eastAsia="Calibri" w:cs="Segoe UI"/>
                <w:sz w:val="18"/>
                <w:szCs w:val="18"/>
              </w:rPr>
              <w:t>25</w:t>
            </w:r>
          </w:p>
        </w:tc>
        <w:tc>
          <w:tcPr>
            <w:tcW w:w="22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3BED6AD4" w14:textId="77777777">
            <w:pPr>
              <w:rPr>
                <w:rFonts w:eastAsia="Calibri" w:cs="Segoe UI"/>
                <w:sz w:val="18"/>
                <w:szCs w:val="18"/>
              </w:rPr>
            </w:pPr>
            <w:r w:rsidRPr="007E6357">
              <w:rPr>
                <w:rFonts w:eastAsia="Calibri" w:cs="Segoe UI"/>
                <w:sz w:val="18"/>
                <w:szCs w:val="18"/>
              </w:rPr>
              <w:t>Asset Master</w:t>
            </w:r>
          </w:p>
        </w:tc>
        <w:tc>
          <w:tcPr>
            <w:tcW w:w="180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1E2815EB" w14:textId="77777777">
            <w:pPr>
              <w:rPr>
                <w:rFonts w:eastAsia="Calibri" w:cs="Segoe UI"/>
                <w:sz w:val="18"/>
                <w:szCs w:val="18"/>
              </w:rPr>
            </w:pPr>
            <w:r w:rsidRPr="007E6357">
              <w:rPr>
                <w:rFonts w:eastAsia="Calibri" w:cs="Segoe UI"/>
                <w:sz w:val="18"/>
                <w:szCs w:val="18"/>
              </w:rPr>
              <w:t>Asset Valuation</w:t>
            </w:r>
          </w:p>
        </w:tc>
        <w:tc>
          <w:tcPr>
            <w:tcW w:w="297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2DD961E" w14:textId="77777777">
            <w:pPr>
              <w:rPr>
                <w:rFonts w:eastAsia="Calibri" w:cs="Segoe UI"/>
                <w:sz w:val="18"/>
                <w:szCs w:val="18"/>
              </w:rPr>
            </w:pPr>
            <w:r w:rsidRPr="007E6357">
              <w:rPr>
                <w:rFonts w:eastAsia="Calibri" w:cs="Segoe UI"/>
                <w:sz w:val="18"/>
                <w:szCs w:val="18"/>
              </w:rPr>
              <w:t>Dynamics 356: Supply Chain</w:t>
            </w:r>
          </w:p>
        </w:tc>
        <w:tc>
          <w:tcPr>
            <w:tcW w:w="22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hideMark/>
          </w:tcPr>
          <w:p w:rsidRPr="007E6357" w:rsidR="007E6357" w:rsidP="007153DF" w:rsidRDefault="007E6357" w14:paraId="09D4A3CA" w14:textId="77777777">
            <w:pPr>
              <w:rPr>
                <w:rFonts w:eastAsia="Calibri" w:cs="Segoe UI"/>
                <w:sz w:val="18"/>
                <w:szCs w:val="18"/>
              </w:rPr>
            </w:pPr>
            <w:r w:rsidRPr="007E6357">
              <w:rPr>
                <w:rFonts w:eastAsia="Calibri" w:cs="Segoe UI"/>
                <w:sz w:val="18"/>
                <w:szCs w:val="18"/>
              </w:rPr>
              <w:t>Asset Management</w:t>
            </w:r>
          </w:p>
        </w:tc>
      </w:tr>
      <w:tr w:rsidRPr="007E6357" w:rsidR="007E6357" w:rsidTr="00B518E8" w14:paraId="1F9FED5A" w14:textId="77777777">
        <w:trPr>
          <w:trHeight w:val="52"/>
        </w:trPr>
        <w:tc>
          <w:tcPr>
            <w:tcW w:w="5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2D74819D" w14:textId="77777777">
            <w:pPr>
              <w:rPr>
                <w:rFonts w:eastAsia="Calibri" w:cs="Segoe UI"/>
                <w:sz w:val="18"/>
                <w:szCs w:val="18"/>
              </w:rPr>
            </w:pPr>
            <w:r w:rsidRPr="007E6357">
              <w:rPr>
                <w:rFonts w:eastAsia="Calibri" w:cs="Segoe UI"/>
                <w:sz w:val="18"/>
                <w:szCs w:val="18"/>
              </w:rPr>
              <w:t>26</w:t>
            </w:r>
          </w:p>
        </w:tc>
        <w:tc>
          <w:tcPr>
            <w:tcW w:w="22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99D27B1" w14:textId="77777777">
            <w:pPr>
              <w:rPr>
                <w:rFonts w:eastAsia="Calibri" w:cs="Segoe UI"/>
                <w:sz w:val="18"/>
                <w:szCs w:val="18"/>
              </w:rPr>
            </w:pPr>
            <w:r w:rsidRPr="007E6357">
              <w:rPr>
                <w:rFonts w:eastAsia="Calibri" w:cs="Segoe UI"/>
                <w:sz w:val="18"/>
                <w:szCs w:val="18"/>
              </w:rPr>
              <w:t>Asset Master</w:t>
            </w:r>
          </w:p>
        </w:tc>
        <w:tc>
          <w:tcPr>
            <w:tcW w:w="180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4D08B254" w14:textId="77777777">
            <w:pPr>
              <w:rPr>
                <w:rFonts w:eastAsia="Calibri" w:cs="Segoe UI"/>
                <w:sz w:val="18"/>
                <w:szCs w:val="18"/>
              </w:rPr>
            </w:pPr>
            <w:r w:rsidRPr="007E6357">
              <w:rPr>
                <w:rFonts w:eastAsia="Calibri" w:cs="Segoe UI"/>
                <w:sz w:val="18"/>
                <w:szCs w:val="18"/>
              </w:rPr>
              <w:t>Donor</w:t>
            </w:r>
          </w:p>
        </w:tc>
        <w:tc>
          <w:tcPr>
            <w:tcW w:w="29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1AE121C" w14:textId="77777777">
            <w:pPr>
              <w:rPr>
                <w:rFonts w:eastAsia="Calibri" w:cs="Segoe UI"/>
                <w:sz w:val="18"/>
                <w:szCs w:val="18"/>
              </w:rPr>
            </w:pPr>
            <w:r w:rsidRPr="007E6357">
              <w:rPr>
                <w:rFonts w:eastAsia="Calibri" w:cs="Segoe UI"/>
                <w:sz w:val="18"/>
                <w:szCs w:val="18"/>
              </w:rPr>
              <w:t>Nonprofit Common Data Model</w:t>
            </w:r>
          </w:p>
        </w:tc>
        <w:tc>
          <w:tcPr>
            <w:tcW w:w="22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hideMark/>
          </w:tcPr>
          <w:p w:rsidRPr="007E6357" w:rsidR="007E6357" w:rsidP="007153DF" w:rsidRDefault="007E6357" w14:paraId="6DF9B4F4" w14:textId="77777777">
            <w:pPr>
              <w:rPr>
                <w:rFonts w:eastAsia="Calibri" w:cs="Segoe UI"/>
                <w:sz w:val="18"/>
                <w:szCs w:val="18"/>
              </w:rPr>
            </w:pPr>
            <w:r w:rsidRPr="007E6357">
              <w:rPr>
                <w:rFonts w:eastAsia="Calibri" w:cs="Segoe UI"/>
                <w:sz w:val="18"/>
                <w:szCs w:val="18"/>
              </w:rPr>
              <w:t>Constituent</w:t>
            </w:r>
          </w:p>
        </w:tc>
      </w:tr>
    </w:tbl>
    <w:p w:rsidR="004079A4" w:rsidP="00526641" w:rsidRDefault="004079A4" w14:paraId="1D035395" w14:textId="77777777">
      <w:pPr>
        <w:rPr>
          <w:rFonts w:eastAsia="Calibri" w:cs="Segoe UI"/>
        </w:rPr>
      </w:pPr>
    </w:p>
    <w:p w:rsidR="000A5A2A" w:rsidP="005B7283" w:rsidRDefault="00DF68FF" w14:paraId="0BB9BF60" w14:textId="77777777">
      <w:pPr>
        <w:rPr>
          <w:rFonts w:eastAsia="Calibri" w:cs="Segoe UI"/>
        </w:rPr>
      </w:pPr>
      <w:r>
        <w:rPr>
          <w:rFonts w:eastAsia="Calibri" w:cs="Segoe UI"/>
        </w:rPr>
        <w:t xml:space="preserve">Dynamics 365 Supply Chain Management Asset Management </w:t>
      </w:r>
      <w:r w:rsidRPr="005B7283" w:rsidR="005B7283">
        <w:rPr>
          <w:rFonts w:eastAsia="Calibri" w:cs="Segoe UI"/>
        </w:rPr>
        <w:t>is an advanced module for managing assets and maintenance jobs in Dynamics 365 Supply Chain Management. Asset Management integrates seamlessly with several modules in Finance and Operations apps.</w:t>
      </w:r>
      <w:r w:rsidR="005B7283">
        <w:rPr>
          <w:rFonts w:eastAsia="Calibri" w:cs="Segoe UI"/>
        </w:rPr>
        <w:t xml:space="preserve"> </w:t>
      </w:r>
    </w:p>
    <w:p w:rsidR="000A5A2A" w:rsidP="005B7283" w:rsidRDefault="000A5A2A" w14:paraId="52F22DA4" w14:textId="77777777">
      <w:pPr>
        <w:rPr>
          <w:rFonts w:eastAsia="Calibri" w:cs="Segoe UI"/>
        </w:rPr>
      </w:pPr>
    </w:p>
    <w:p w:rsidR="004079A4" w:rsidP="005B7283" w:rsidRDefault="005B7283" w14:paraId="52A563A9" w14:textId="6FEF85F0">
      <w:pPr>
        <w:rPr>
          <w:rFonts w:eastAsia="Calibri" w:cs="Segoe UI"/>
        </w:rPr>
      </w:pPr>
      <w:r w:rsidRPr="005B7283">
        <w:rPr>
          <w:rFonts w:eastAsia="Calibri" w:cs="Segoe UI"/>
        </w:rPr>
        <w:t>Due to the recommended mapping of FHL Data Standard to Dynamics 365 Supply Chain Management with a focus on Asset Management, this diagram has been included from Microsoft Documents for reference:</w:t>
      </w:r>
    </w:p>
    <w:p w:rsidR="00111F68" w:rsidP="005B7283" w:rsidRDefault="00111F68" w14:paraId="5264DDDC" w14:textId="77777777">
      <w:pPr>
        <w:rPr>
          <w:rFonts w:eastAsia="Calibri" w:cs="Segoe UI"/>
        </w:rPr>
      </w:pPr>
    </w:p>
    <w:p w:rsidR="00EC0E4B" w:rsidP="00526641" w:rsidRDefault="005B7283" w14:paraId="330BC0D5" w14:textId="49D04ACE">
      <w:pPr>
        <w:rPr>
          <w:rFonts w:eastAsia="Calibri" w:cs="Segoe UI"/>
        </w:rPr>
      </w:pPr>
      <w:r w:rsidR="005B7283">
        <w:drawing>
          <wp:inline wp14:editId="63EDA664" wp14:anchorId="56D2AADC">
            <wp:extent cx="5938411" cy="2381074"/>
            <wp:effectExtent l="0" t="0" r="5715" b="635"/>
            <wp:docPr id="1026" name="Picture 2" descr="Overview of how Asset Management integrates" title=""/>
            <wp:cNvGraphicFramePr>
              <a:graphicFrameLocks noChangeAspect="1"/>
            </wp:cNvGraphicFramePr>
            <a:graphic>
              <a:graphicData uri="http://schemas.openxmlformats.org/drawingml/2006/picture">
                <pic:pic>
                  <pic:nvPicPr>
                    <pic:cNvPr id="0" name="Picture 2"/>
                    <pic:cNvPicPr/>
                  </pic:nvPicPr>
                  <pic:blipFill>
                    <a:blip r:embed="Rdbed2084554141b0">
                      <a:extLst xmlns:a="http://schemas.openxmlformats.org/drawingml/2006/main">
                        <a:ext uri="{FF2B5EF4-FFF2-40B4-BE49-F238E27FC236}">
                          <a16:creationId xmlns:a16="http://schemas.microsoft.com/office/drawing/2014/main" id="{18F14D60-5D4E-4EDE-8A02-1650F01B2E03}"/>
                        </a:ext>
                      </a:extLst>
                    </a:blip>
                    <a:stretch>
                      <a:fillRect/>
                    </a:stretch>
                  </pic:blipFill>
                  <pic:spPr>
                    <a:xfrm rot="0" flipH="0" flipV="0">
                      <a:off x="0" y="0"/>
                      <a:ext cx="5938411" cy="2381074"/>
                    </a:xfrm>
                    <a:prstGeom prst="rect">
                      <a:avLst/>
                    </a:prstGeom>
                  </pic:spPr>
                </pic:pic>
              </a:graphicData>
            </a:graphic>
          </wp:inline>
        </w:drawing>
      </w:r>
    </w:p>
    <w:p w:rsidR="00EC0E4B" w:rsidP="00526641" w:rsidRDefault="00111F68" w14:paraId="1CB69360" w14:textId="0F59D94C">
      <w:pPr>
        <w:rPr>
          <w:rFonts w:eastAsia="Calibri" w:cs="Segoe UI"/>
        </w:rPr>
      </w:pPr>
      <w:r>
        <w:rPr>
          <w:rFonts w:eastAsia="Calibri" w:cs="Segoe UI"/>
        </w:rPr>
        <w:t xml:space="preserve">Source: </w:t>
      </w:r>
      <w:hyperlink w:history="1" r:id="rId23">
        <w:r w:rsidRPr="00111F68">
          <w:rPr>
            <w:rStyle w:val="Hyperlink"/>
            <w:rFonts w:eastAsia="Calibri" w:cs="Segoe UI"/>
          </w:rPr>
          <w:t>Dynamics 365 Asset Management Overview on Microsoft Docs</w:t>
        </w:r>
      </w:hyperlink>
    </w:p>
    <w:p w:rsidR="00111F68" w:rsidP="00526641" w:rsidRDefault="00111F68" w14:paraId="4659306B" w14:textId="77777777">
      <w:pPr>
        <w:rPr>
          <w:rFonts w:eastAsia="Calibri" w:cs="Segoe UI"/>
        </w:rPr>
      </w:pPr>
    </w:p>
    <w:p w:rsidRPr="003446F6" w:rsidR="00A62B40" w:rsidP="3EDE1F02" w:rsidRDefault="00A62B40" w14:paraId="114808DB" w14:textId="77777777">
      <w:pPr>
        <w:rPr>
          <w:rFonts w:eastAsia="Calibri" w:cs="Segoe UI"/>
        </w:rPr>
      </w:pPr>
    </w:p>
    <w:p w:rsidRPr="003446F6" w:rsidR="003323AE" w:rsidP="003323AE" w:rsidRDefault="003323AE" w14:paraId="37B6A340" w14:textId="248BA715">
      <w:pPr>
        <w:pStyle w:val="Heading1"/>
        <w:rPr>
          <w:rFonts w:ascii="Segoe UI" w:hAnsi="Segoe UI" w:eastAsia="Calibri" w:cs="Segoe UI"/>
          <w:b/>
          <w:bCs/>
        </w:rPr>
      </w:pPr>
      <w:bookmarkStart w:name="_Toc56372843" w:id="6"/>
      <w:r>
        <w:rPr>
          <w:rFonts w:ascii="Segoe UI" w:hAnsi="Segoe UI" w:eastAsia="Calibri" w:cs="Segoe UI"/>
          <w:b/>
          <w:bCs/>
        </w:rPr>
        <w:t xml:space="preserve">FHL Data Standard </w:t>
      </w:r>
      <w:r w:rsidR="003C3AE4">
        <w:rPr>
          <w:rFonts w:ascii="Segoe UI" w:hAnsi="Segoe UI" w:eastAsia="Calibri" w:cs="Segoe UI"/>
          <w:b/>
          <w:bCs/>
        </w:rPr>
        <w:t>And Common Data Model for Nonprofits Mapping</w:t>
      </w:r>
      <w:bookmarkEnd w:id="6"/>
      <w:r w:rsidR="003C3AE4">
        <w:rPr>
          <w:rFonts w:ascii="Segoe UI" w:hAnsi="Segoe UI" w:eastAsia="Calibri" w:cs="Segoe UI"/>
          <w:b/>
          <w:bCs/>
        </w:rPr>
        <w:t xml:space="preserve"> </w:t>
      </w:r>
    </w:p>
    <w:p w:rsidR="005A0ABF" w:rsidP="003C3AE4" w:rsidRDefault="003C3AE4" w14:paraId="26B842E1" w14:textId="21168536">
      <w:pPr>
        <w:rPr>
          <w:rFonts w:eastAsia="Calibri" w:cs="Segoe UI"/>
        </w:rPr>
      </w:pPr>
      <w:r>
        <w:rPr>
          <w:rFonts w:eastAsia="Calibri" w:cs="Segoe UI"/>
        </w:rPr>
        <w:t>The second component of this solution is a</w:t>
      </w:r>
      <w:r w:rsidR="006324D6">
        <w:rPr>
          <w:rFonts w:eastAsia="Calibri" w:cs="Segoe UI"/>
        </w:rPr>
        <w:t xml:space="preserve"> </w:t>
      </w:r>
      <w:r>
        <w:rPr>
          <w:rFonts w:eastAsia="Calibri" w:cs="Segoe UI"/>
        </w:rPr>
        <w:t>mapping between the FHL Data Standard and the CDM for Nonprofits v3.0. This is an initial mapping, as all DL1, DL2</w:t>
      </w:r>
      <w:r w:rsidR="006806C4">
        <w:rPr>
          <w:rFonts w:eastAsia="Calibri" w:cs="Segoe UI"/>
        </w:rPr>
        <w:t xml:space="preserve"> and DL3 FHL Data Standard items are not mapped to CDM for Nonprofits entities/attributes in this version</w:t>
      </w:r>
      <w:r w:rsidR="00CE1ACB">
        <w:rPr>
          <w:rFonts w:eastAsia="Calibri" w:cs="Segoe UI"/>
        </w:rPr>
        <w:t xml:space="preserve"> (per the content above re Supply Chain and/or partner solutions)</w:t>
      </w:r>
      <w:r w:rsidR="006806C4">
        <w:rPr>
          <w:rFonts w:eastAsia="Calibri" w:cs="Segoe UI"/>
        </w:rPr>
        <w:t xml:space="preserve">. Instead, </w:t>
      </w:r>
      <w:r w:rsidR="005A0ABF">
        <w:rPr>
          <w:rFonts w:eastAsia="Calibri" w:cs="Segoe UI"/>
        </w:rPr>
        <w:t>the focus for this version of the mapping is:</w:t>
      </w:r>
    </w:p>
    <w:p w:rsidR="000435EC" w:rsidP="005A0ABF" w:rsidRDefault="000435EC" w14:paraId="5A7DE1D3" w14:textId="73E72C1D">
      <w:pPr>
        <w:pStyle w:val="ListParagraph"/>
        <w:numPr>
          <w:ilvl w:val="0"/>
          <w:numId w:val="40"/>
        </w:numPr>
        <w:rPr>
          <w:rFonts w:eastAsia="Calibri" w:cs="Segoe UI"/>
        </w:rPr>
      </w:pPr>
      <w:r>
        <w:rPr>
          <w:rFonts w:eastAsia="Calibri" w:cs="Segoe UI"/>
        </w:rPr>
        <w:t xml:space="preserve">Mapping </w:t>
      </w:r>
      <w:r w:rsidR="00013F70">
        <w:rPr>
          <w:rFonts w:eastAsia="Calibri" w:cs="Segoe UI"/>
        </w:rPr>
        <w:t xml:space="preserve">of </w:t>
      </w:r>
      <w:r>
        <w:rPr>
          <w:rFonts w:eastAsia="Calibri" w:cs="Segoe UI"/>
        </w:rPr>
        <w:t xml:space="preserve">CDM for Nonprofits entities and attributes to the FHL Data standard where mapping confidence is </w:t>
      </w:r>
      <w:r w:rsidR="00971C83">
        <w:rPr>
          <w:rFonts w:eastAsia="Calibri" w:cs="Segoe UI"/>
        </w:rPr>
        <w:t>100%</w:t>
      </w:r>
      <w:r w:rsidR="000A32BF">
        <w:rPr>
          <w:rFonts w:eastAsia="Calibri" w:cs="Segoe UI"/>
        </w:rPr>
        <w:t>.</w:t>
      </w:r>
    </w:p>
    <w:p w:rsidR="006324D6" w:rsidP="00971C83" w:rsidRDefault="00971C83" w14:paraId="38C99AB8" w14:textId="01E3AD85">
      <w:pPr>
        <w:pStyle w:val="ListParagraph"/>
        <w:numPr>
          <w:ilvl w:val="0"/>
          <w:numId w:val="40"/>
        </w:numPr>
        <w:rPr>
          <w:rFonts w:eastAsia="Calibri" w:cs="Segoe UI"/>
        </w:rPr>
      </w:pPr>
      <w:r w:rsidRPr="0C038A2B" w:rsidR="00971C83">
        <w:rPr>
          <w:rFonts w:eastAsia="Calibri" w:cs="Segoe UI"/>
        </w:rPr>
        <w:t>Mapping</w:t>
      </w:r>
      <w:r w:rsidRPr="0C038A2B" w:rsidR="006324D6">
        <w:rPr>
          <w:rFonts w:eastAsia="Calibri" w:cs="Segoe UI"/>
        </w:rPr>
        <w:t xml:space="preserve"> </w:t>
      </w:r>
      <w:r w:rsidRPr="0C038A2B" w:rsidR="00971C83">
        <w:rPr>
          <w:rFonts w:eastAsia="Calibri" w:cs="Segoe UI"/>
        </w:rPr>
        <w:t xml:space="preserve">Dynamics 365 </w:t>
      </w:r>
      <w:r w:rsidRPr="0C038A2B" w:rsidR="006324D6">
        <w:rPr>
          <w:rFonts w:eastAsia="Calibri" w:cs="Segoe UI"/>
        </w:rPr>
        <w:t xml:space="preserve">Services </w:t>
      </w:r>
      <w:r w:rsidRPr="0C038A2B" w:rsidR="00971C83">
        <w:rPr>
          <w:rFonts w:eastAsia="Calibri" w:cs="Segoe UI"/>
        </w:rPr>
        <w:t>and partner solutions</w:t>
      </w:r>
      <w:r w:rsidRPr="0C038A2B" w:rsidR="00971C83">
        <w:rPr>
          <w:rFonts w:eastAsia="Calibri" w:cs="Segoe UI"/>
        </w:rPr>
        <w:t xml:space="preserve"> </w:t>
      </w:r>
      <w:r w:rsidRPr="0C038A2B" w:rsidR="00971C83">
        <w:rPr>
          <w:rFonts w:eastAsia="Calibri" w:cs="Segoe UI"/>
        </w:rPr>
        <w:t>to the FHL Data Standard</w:t>
      </w:r>
      <w:r w:rsidRPr="0C038A2B" w:rsidR="00013F70">
        <w:rPr>
          <w:rFonts w:eastAsia="Calibri" w:cs="Segoe UI"/>
        </w:rPr>
        <w:t xml:space="preserve"> for DL1, DL2 and DL3 FHL Data Standard items not included in 1. </w:t>
      </w:r>
    </w:p>
    <w:p w:rsidR="00013F70" w:rsidP="00013F70" w:rsidRDefault="00013F70" w14:paraId="16846763" w14:textId="022F248E">
      <w:pPr>
        <w:rPr>
          <w:rFonts w:eastAsia="Calibri" w:cs="Segoe UI"/>
        </w:rPr>
      </w:pPr>
    </w:p>
    <w:p w:rsidR="00013F70" w:rsidP="0C038A2B" w:rsidRDefault="00036333" w14:paraId="659A059E" w14:textId="20F97E99">
      <w:pPr>
        <w:pStyle w:val="Normal"/>
        <w:rPr>
          <w:rFonts w:eastAsia="Calibri" w:cs="Segoe UI"/>
        </w:rPr>
      </w:pPr>
      <w:r w:rsidRPr="0C038A2B" w:rsidR="00036333">
        <w:rPr>
          <w:rFonts w:eastAsia="Calibri" w:cs="Segoe UI"/>
        </w:rPr>
        <w:t xml:space="preserve">The mapping can be found in the following document:  </w:t>
      </w:r>
      <w:r w:rsidRPr="0C038A2B" w:rsidR="4C5B0E12">
        <w:rPr>
          <w:rFonts w:eastAsia="Calibri" w:cs="Segoe UI"/>
        </w:rPr>
        <w:t>NFP.Accelerator.3.0.-.FHL.Data.Standard.Mapping.xlsm</w:t>
      </w:r>
      <w:r w:rsidRPr="0C038A2B" w:rsidR="00A30A82">
        <w:rPr>
          <w:rFonts w:eastAsia="Calibri" w:cs="Segoe UI"/>
        </w:rPr>
        <w:t>, in the “Data” tab. See the following columns (I</w:t>
      </w:r>
      <w:r w:rsidRPr="0C038A2B" w:rsidR="002024E6">
        <w:rPr>
          <w:rFonts w:eastAsia="Calibri" w:cs="Segoe UI"/>
        </w:rPr>
        <w:t xml:space="preserve"> to N) for the mapping details: </w:t>
      </w:r>
    </w:p>
    <w:p w:rsidR="002024E6" w:rsidP="00013F70" w:rsidRDefault="002024E6" w14:paraId="712061F1" w14:textId="39CD7D5E">
      <w:pPr>
        <w:rPr>
          <w:rFonts w:eastAsia="Calibri" w:cs="Segoe UI"/>
        </w:rPr>
      </w:pPr>
      <w:r w:rsidRPr="002024E6">
        <w:rPr>
          <w:rFonts w:eastAsia="Calibri"/>
          <w:noProof/>
        </w:rPr>
        <w:drawing>
          <wp:inline distT="0" distB="0" distL="0" distR="0" wp14:anchorId="0123AF59" wp14:editId="4F3EDDBD">
            <wp:extent cx="5943600" cy="672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72465"/>
                    </a:xfrm>
                    <a:prstGeom prst="rect">
                      <a:avLst/>
                    </a:prstGeom>
                    <a:noFill/>
                    <a:ln>
                      <a:noFill/>
                    </a:ln>
                  </pic:spPr>
                </pic:pic>
              </a:graphicData>
            </a:graphic>
          </wp:inline>
        </w:drawing>
      </w:r>
    </w:p>
    <w:p w:rsidR="002024E6" w:rsidP="00013F70" w:rsidRDefault="002024E6" w14:paraId="1B4F5398" w14:textId="51CD2DAE">
      <w:pPr>
        <w:rPr>
          <w:rFonts w:eastAsia="Calibri" w:cs="Segoe UI"/>
        </w:rPr>
      </w:pPr>
    </w:p>
    <w:p w:rsidR="002024E6" w:rsidP="00013F70" w:rsidRDefault="002024E6" w14:paraId="475E51F7" w14:textId="04B0F8BA">
      <w:pPr>
        <w:rPr>
          <w:rFonts w:eastAsia="Calibri" w:cs="Segoe UI"/>
        </w:rPr>
      </w:pPr>
      <w:r>
        <w:rPr>
          <w:rFonts w:eastAsia="Calibri" w:cs="Segoe UI"/>
        </w:rPr>
        <w:t>The following are the definitions of the Mapping Columns:</w:t>
      </w:r>
    </w:p>
    <w:tbl>
      <w:tblPr>
        <w:tblW w:w="9350" w:type="dxa"/>
        <w:tblCellMar>
          <w:left w:w="0" w:type="dxa"/>
          <w:right w:w="0" w:type="dxa"/>
        </w:tblCellMar>
        <w:tblLook w:val="0420" w:firstRow="1" w:lastRow="0" w:firstColumn="0" w:lastColumn="0" w:noHBand="0" w:noVBand="1"/>
      </w:tblPr>
      <w:tblGrid>
        <w:gridCol w:w="945"/>
        <w:gridCol w:w="2106"/>
        <w:gridCol w:w="3329"/>
        <w:gridCol w:w="2970"/>
      </w:tblGrid>
      <w:tr w:rsidRPr="005E2A8A" w:rsidR="002024E6" w:rsidTr="0C038A2B" w14:paraId="30941923" w14:textId="77777777">
        <w:trPr>
          <w:trHeight w:val="474"/>
          <w:tblHeader/>
        </w:trPr>
        <w:tc>
          <w:tcPr>
            <w:tcW w:w="945"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hideMark/>
          </w:tcPr>
          <w:p w:rsidRPr="007E6357" w:rsidR="002024E6" w:rsidP="0088392E" w:rsidRDefault="002024E6" w14:paraId="283FCA0D" w14:textId="78BCF0C2">
            <w:pPr>
              <w:rPr>
                <w:rFonts w:eastAsia="Calibri" w:cs="Segoe UI"/>
                <w:sz w:val="18"/>
                <w:szCs w:val="18"/>
              </w:rPr>
            </w:pPr>
            <w:r w:rsidRPr="005E2A8A">
              <w:rPr>
                <w:rFonts w:eastAsia="Calibri" w:cs="Segoe UI"/>
                <w:sz w:val="18"/>
                <w:szCs w:val="18"/>
              </w:rPr>
              <w:t>Column</w:t>
            </w:r>
          </w:p>
        </w:tc>
        <w:tc>
          <w:tcPr>
            <w:tcW w:w="2106"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hideMark/>
          </w:tcPr>
          <w:p w:rsidRPr="007E6357" w:rsidR="002024E6" w:rsidP="0088392E" w:rsidRDefault="002024E6" w14:paraId="32372532" w14:textId="445D65D6">
            <w:pPr>
              <w:rPr>
                <w:rFonts w:eastAsia="Calibri" w:cs="Segoe UI"/>
                <w:sz w:val="18"/>
                <w:szCs w:val="18"/>
              </w:rPr>
            </w:pPr>
            <w:r w:rsidRPr="005E2A8A">
              <w:rPr>
                <w:rFonts w:eastAsia="Calibri" w:cs="Segoe UI"/>
                <w:sz w:val="18"/>
                <w:szCs w:val="18"/>
              </w:rPr>
              <w:t>Label</w:t>
            </w:r>
          </w:p>
        </w:tc>
        <w:tc>
          <w:tcPr>
            <w:tcW w:w="3329"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hideMark/>
          </w:tcPr>
          <w:p w:rsidRPr="007E6357" w:rsidR="002024E6" w:rsidP="0088392E" w:rsidRDefault="002024E6" w14:paraId="089ACC27" w14:textId="2BEF6425">
            <w:pPr>
              <w:rPr>
                <w:rFonts w:eastAsia="Calibri" w:cs="Segoe UI"/>
                <w:sz w:val="18"/>
                <w:szCs w:val="18"/>
              </w:rPr>
            </w:pPr>
            <w:r w:rsidRPr="005E2A8A">
              <w:rPr>
                <w:rFonts w:eastAsia="Calibri" w:cs="Segoe UI"/>
                <w:sz w:val="18"/>
                <w:szCs w:val="18"/>
              </w:rPr>
              <w:t>Definition</w:t>
            </w:r>
          </w:p>
        </w:tc>
        <w:tc>
          <w:tcPr>
            <w:tcW w:w="2970"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hideMark/>
          </w:tcPr>
          <w:p w:rsidRPr="007E6357" w:rsidR="002024E6" w:rsidP="0088392E" w:rsidRDefault="002024E6" w14:paraId="3596B79B" w14:textId="70707022">
            <w:pPr>
              <w:rPr>
                <w:rFonts w:eastAsia="Calibri" w:cs="Segoe UI"/>
                <w:sz w:val="18"/>
                <w:szCs w:val="18"/>
              </w:rPr>
            </w:pPr>
            <w:r w:rsidRPr="005E2A8A">
              <w:rPr>
                <w:rFonts w:eastAsia="Calibri" w:cs="Segoe UI"/>
                <w:sz w:val="18"/>
                <w:szCs w:val="18"/>
              </w:rPr>
              <w:t>Sample Value</w:t>
            </w:r>
          </w:p>
        </w:tc>
      </w:tr>
      <w:tr w:rsidRPr="007E6357" w:rsidR="002024E6" w:rsidTr="0C038A2B" w14:paraId="58B223F1" w14:textId="77777777">
        <w:trPr>
          <w:trHeight w:val="296"/>
        </w:trPr>
        <w:tc>
          <w:tcPr>
            <w:tcW w:w="945"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3C95252A" w14:textId="193C5D9B">
            <w:pPr>
              <w:rPr>
                <w:rFonts w:eastAsia="Calibri" w:cs="Segoe UI"/>
                <w:sz w:val="18"/>
                <w:szCs w:val="18"/>
              </w:rPr>
            </w:pPr>
            <w:r>
              <w:rPr>
                <w:rFonts w:eastAsia="Calibri" w:cs="Segoe UI"/>
                <w:sz w:val="18"/>
                <w:szCs w:val="18"/>
              </w:rPr>
              <w:t>I</w:t>
            </w:r>
          </w:p>
        </w:tc>
        <w:tc>
          <w:tcPr>
            <w:tcW w:w="210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40BF80BE" w14:textId="63C1FB4B">
            <w:pPr>
              <w:rPr>
                <w:rFonts w:eastAsia="Calibri" w:cs="Segoe UI"/>
                <w:sz w:val="18"/>
                <w:szCs w:val="18"/>
              </w:rPr>
            </w:pPr>
            <w:r>
              <w:rPr>
                <w:rFonts w:eastAsia="Calibri" w:cs="Segoe UI"/>
                <w:sz w:val="18"/>
                <w:szCs w:val="18"/>
              </w:rPr>
              <w:t>Target(s)</w:t>
            </w:r>
          </w:p>
        </w:tc>
        <w:tc>
          <w:tcPr>
            <w:tcW w:w="3329"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0DBAD39D" w14:textId="60469E79">
            <w:pPr>
              <w:rPr>
                <w:rFonts w:eastAsia="Calibri" w:cs="Segoe UI"/>
                <w:sz w:val="18"/>
                <w:szCs w:val="18"/>
              </w:rPr>
            </w:pPr>
            <w:r>
              <w:rPr>
                <w:rFonts w:eastAsia="Calibri" w:cs="Segoe UI"/>
                <w:sz w:val="18"/>
                <w:szCs w:val="18"/>
              </w:rPr>
              <w:t xml:space="preserve">Defines the </w:t>
            </w:r>
            <w:r w:rsidR="009F7066">
              <w:rPr>
                <w:rFonts w:eastAsia="Calibri" w:cs="Segoe UI"/>
                <w:sz w:val="18"/>
                <w:szCs w:val="18"/>
              </w:rPr>
              <w:t>solution mapped to the FHL DL3 item</w:t>
            </w:r>
          </w:p>
        </w:tc>
        <w:tc>
          <w:tcPr>
            <w:tcW w:w="2970"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9F7066" w14:paraId="5354F8AA" w14:textId="483CFE63">
            <w:pPr>
              <w:rPr>
                <w:rFonts w:eastAsia="Calibri" w:cs="Segoe UI"/>
                <w:sz w:val="18"/>
                <w:szCs w:val="18"/>
              </w:rPr>
            </w:pPr>
            <w:r w:rsidRPr="0C038A2B" w:rsidR="19F0EA6D">
              <w:rPr>
                <w:rFonts w:eastAsia="Calibri" w:cs="Segoe UI"/>
                <w:sz w:val="18"/>
                <w:szCs w:val="18"/>
              </w:rPr>
              <w:t xml:space="preserve">CDM, </w:t>
            </w:r>
            <w:r w:rsidRPr="0C038A2B" w:rsidR="19F0EA6D">
              <w:rPr>
                <w:rFonts w:eastAsia="Calibri" w:cs="Segoe UI"/>
                <w:sz w:val="18"/>
                <w:szCs w:val="18"/>
              </w:rPr>
              <w:t>Dy</w:t>
            </w:r>
            <w:r w:rsidRPr="0C038A2B" w:rsidR="19F0EA6D">
              <w:rPr>
                <w:rFonts w:eastAsia="Calibri" w:cs="Segoe UI"/>
                <w:sz w:val="18"/>
                <w:szCs w:val="18"/>
              </w:rPr>
              <w:t>n</w:t>
            </w:r>
            <w:r w:rsidRPr="0C038A2B" w:rsidR="3B122499">
              <w:rPr>
                <w:rFonts w:eastAsia="Calibri" w:cs="Segoe UI"/>
                <w:sz w:val="18"/>
                <w:szCs w:val="18"/>
              </w:rPr>
              <w:t>a</w:t>
            </w:r>
            <w:r w:rsidRPr="0C038A2B" w:rsidR="19F0EA6D">
              <w:rPr>
                <w:rFonts w:eastAsia="Calibri" w:cs="Segoe UI"/>
                <w:sz w:val="18"/>
                <w:szCs w:val="18"/>
              </w:rPr>
              <w:t>mics</w:t>
            </w:r>
            <w:r w:rsidRPr="0C038A2B" w:rsidR="19F0EA6D">
              <w:rPr>
                <w:rFonts w:eastAsia="Calibri" w:cs="Segoe UI"/>
                <w:sz w:val="18"/>
                <w:szCs w:val="18"/>
              </w:rPr>
              <w:t xml:space="preserve"> 365, Partner Solution Name</w:t>
            </w:r>
          </w:p>
        </w:tc>
      </w:tr>
      <w:tr w:rsidRPr="007E6357" w:rsidR="002024E6" w:rsidTr="0C038A2B" w14:paraId="312C0527" w14:textId="77777777">
        <w:trPr>
          <w:trHeight w:val="296"/>
        </w:trPr>
        <w:tc>
          <w:tcPr>
            <w:tcW w:w="9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4519C9F7" w14:textId="3BDFD3A2">
            <w:pPr>
              <w:rPr>
                <w:rFonts w:eastAsia="Calibri" w:cs="Segoe UI"/>
                <w:sz w:val="18"/>
                <w:szCs w:val="18"/>
              </w:rPr>
            </w:pPr>
            <w:r>
              <w:rPr>
                <w:rFonts w:eastAsia="Calibri" w:cs="Segoe UI"/>
                <w:sz w:val="18"/>
                <w:szCs w:val="18"/>
              </w:rPr>
              <w:t>J</w:t>
            </w:r>
          </w:p>
        </w:tc>
        <w:tc>
          <w:tcPr>
            <w:tcW w:w="210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0965D469" w14:textId="2E6289B7">
            <w:pPr>
              <w:rPr>
                <w:rFonts w:eastAsia="Calibri" w:cs="Segoe UI"/>
                <w:sz w:val="18"/>
                <w:szCs w:val="18"/>
              </w:rPr>
            </w:pPr>
            <w:r>
              <w:rPr>
                <w:rFonts w:eastAsia="Calibri" w:cs="Segoe UI"/>
                <w:sz w:val="18"/>
                <w:szCs w:val="18"/>
              </w:rPr>
              <w:t>Entity</w:t>
            </w:r>
          </w:p>
        </w:tc>
        <w:tc>
          <w:tcPr>
            <w:tcW w:w="332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9F7066" w14:paraId="22928528" w14:textId="6D2C41E8">
            <w:pPr>
              <w:rPr>
                <w:rFonts w:eastAsia="Calibri" w:cs="Segoe UI"/>
                <w:sz w:val="18"/>
                <w:szCs w:val="18"/>
              </w:rPr>
            </w:pPr>
            <w:r>
              <w:rPr>
                <w:rFonts w:eastAsia="Calibri" w:cs="Segoe UI"/>
                <w:sz w:val="18"/>
                <w:szCs w:val="18"/>
              </w:rPr>
              <w:t>The entity defined in the Target(s)</w:t>
            </w:r>
          </w:p>
        </w:tc>
        <w:tc>
          <w:tcPr>
            <w:tcW w:w="29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E00561" w14:paraId="6A0B0E2B" w14:textId="2A873AE9">
            <w:pPr>
              <w:rPr>
                <w:rFonts w:eastAsia="Calibri" w:cs="Segoe UI"/>
                <w:sz w:val="18"/>
                <w:szCs w:val="18"/>
              </w:rPr>
            </w:pPr>
            <w:r>
              <w:rPr>
                <w:rFonts w:eastAsia="Calibri" w:cs="Segoe UI"/>
                <w:sz w:val="18"/>
                <w:szCs w:val="18"/>
              </w:rPr>
              <w:t>Item</w:t>
            </w:r>
          </w:p>
        </w:tc>
      </w:tr>
      <w:tr w:rsidRPr="007E6357" w:rsidR="002024E6" w:rsidTr="0C038A2B" w14:paraId="007C26D8" w14:textId="77777777">
        <w:trPr>
          <w:trHeight w:val="296"/>
        </w:trPr>
        <w:tc>
          <w:tcPr>
            <w:tcW w:w="9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00CE88DB" w14:textId="14C6BCE7">
            <w:pPr>
              <w:rPr>
                <w:rFonts w:eastAsia="Calibri" w:cs="Segoe UI"/>
                <w:sz w:val="18"/>
                <w:szCs w:val="18"/>
              </w:rPr>
            </w:pPr>
            <w:r>
              <w:rPr>
                <w:rFonts w:eastAsia="Calibri" w:cs="Segoe UI"/>
                <w:sz w:val="18"/>
                <w:szCs w:val="18"/>
              </w:rPr>
              <w:t>K</w:t>
            </w:r>
          </w:p>
        </w:tc>
        <w:tc>
          <w:tcPr>
            <w:tcW w:w="210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0E64EB50" w14:textId="0B904B10">
            <w:pPr>
              <w:rPr>
                <w:rFonts w:eastAsia="Calibri" w:cs="Segoe UI"/>
                <w:sz w:val="18"/>
                <w:szCs w:val="18"/>
              </w:rPr>
            </w:pPr>
            <w:r>
              <w:rPr>
                <w:rFonts w:eastAsia="Calibri" w:cs="Segoe UI"/>
                <w:sz w:val="18"/>
                <w:szCs w:val="18"/>
              </w:rPr>
              <w:t>Attribute Label</w:t>
            </w:r>
          </w:p>
        </w:tc>
        <w:tc>
          <w:tcPr>
            <w:tcW w:w="332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9F7066" w14:paraId="50A426EB" w14:textId="0160E6C6">
            <w:pPr>
              <w:rPr>
                <w:rFonts w:eastAsia="Calibri" w:cs="Segoe UI"/>
                <w:sz w:val="18"/>
                <w:szCs w:val="18"/>
              </w:rPr>
            </w:pPr>
            <w:r>
              <w:rPr>
                <w:rFonts w:eastAsia="Calibri" w:cs="Segoe UI"/>
                <w:sz w:val="18"/>
                <w:szCs w:val="18"/>
              </w:rPr>
              <w:t>The attribute in the entity defined in the Target(s)</w:t>
            </w:r>
          </w:p>
        </w:tc>
        <w:tc>
          <w:tcPr>
            <w:tcW w:w="29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E00561" w14:paraId="4475D5F5" w14:textId="291F2C09">
            <w:pPr>
              <w:rPr>
                <w:rFonts w:eastAsia="Calibri" w:cs="Segoe UI"/>
                <w:sz w:val="18"/>
                <w:szCs w:val="18"/>
              </w:rPr>
            </w:pPr>
            <w:r>
              <w:rPr>
                <w:rFonts w:eastAsia="Calibri" w:cs="Segoe UI"/>
                <w:sz w:val="18"/>
                <w:szCs w:val="18"/>
              </w:rPr>
              <w:t>Item Name</w:t>
            </w:r>
          </w:p>
        </w:tc>
      </w:tr>
      <w:tr w:rsidRPr="007E6357" w:rsidR="002024E6" w:rsidTr="0C038A2B" w14:paraId="2EF134D3" w14:textId="77777777">
        <w:trPr>
          <w:trHeight w:val="296"/>
        </w:trPr>
        <w:tc>
          <w:tcPr>
            <w:tcW w:w="9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35EAE1BE" w14:textId="2749B599">
            <w:pPr>
              <w:rPr>
                <w:rFonts w:eastAsia="Calibri" w:cs="Segoe UI"/>
                <w:sz w:val="18"/>
                <w:szCs w:val="18"/>
              </w:rPr>
            </w:pPr>
            <w:r>
              <w:rPr>
                <w:rFonts w:eastAsia="Calibri" w:cs="Segoe UI"/>
                <w:sz w:val="18"/>
                <w:szCs w:val="18"/>
              </w:rPr>
              <w:lastRenderedPageBreak/>
              <w:t>L</w:t>
            </w:r>
          </w:p>
        </w:tc>
        <w:tc>
          <w:tcPr>
            <w:tcW w:w="210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0EE3157D" w14:textId="19F19E03">
            <w:pPr>
              <w:rPr>
                <w:rFonts w:eastAsia="Calibri" w:cs="Segoe UI"/>
                <w:sz w:val="18"/>
                <w:szCs w:val="18"/>
              </w:rPr>
            </w:pPr>
            <w:r>
              <w:rPr>
                <w:rFonts w:eastAsia="Calibri" w:cs="Segoe UI"/>
                <w:sz w:val="18"/>
                <w:szCs w:val="18"/>
              </w:rPr>
              <w:t>API Name</w:t>
            </w:r>
          </w:p>
        </w:tc>
        <w:tc>
          <w:tcPr>
            <w:tcW w:w="332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9F7066" w14:paraId="38BC04B9" w14:textId="692632FE">
            <w:pPr>
              <w:rPr>
                <w:rFonts w:eastAsia="Calibri" w:cs="Segoe UI"/>
                <w:sz w:val="18"/>
                <w:szCs w:val="18"/>
              </w:rPr>
            </w:pPr>
            <w:r>
              <w:rPr>
                <w:rFonts w:eastAsia="Calibri" w:cs="Segoe UI"/>
                <w:sz w:val="18"/>
                <w:szCs w:val="18"/>
              </w:rPr>
              <w:t>The API name of the attribute defined in K.</w:t>
            </w:r>
          </w:p>
        </w:tc>
        <w:tc>
          <w:tcPr>
            <w:tcW w:w="29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B61649" w14:paraId="200DFC69" w14:textId="3DBC6D9D">
            <w:pPr>
              <w:rPr>
                <w:rFonts w:eastAsia="Calibri" w:cs="Segoe UI"/>
                <w:sz w:val="18"/>
                <w:szCs w:val="18"/>
              </w:rPr>
            </w:pPr>
            <w:r w:rsidRPr="0C038A2B" w:rsidR="31ABD193">
              <w:rPr>
                <w:rFonts w:eastAsia="Calibri" w:cs="Segoe UI"/>
                <w:sz w:val="18"/>
                <w:szCs w:val="18"/>
              </w:rPr>
              <w:t>I</w:t>
            </w:r>
            <w:r w:rsidRPr="0C038A2B" w:rsidR="140ACA75">
              <w:rPr>
                <w:rFonts w:eastAsia="Calibri" w:cs="Segoe UI"/>
                <w:sz w:val="18"/>
                <w:szCs w:val="18"/>
              </w:rPr>
              <w:t>tem</w:t>
            </w:r>
            <w:r w:rsidRPr="0C038A2B" w:rsidR="31ABD193">
              <w:rPr>
                <w:rFonts w:eastAsia="Calibri" w:cs="Segoe UI"/>
                <w:sz w:val="18"/>
                <w:szCs w:val="18"/>
              </w:rPr>
              <w:t xml:space="preserve"> </w:t>
            </w:r>
            <w:r w:rsidRPr="0C038A2B" w:rsidR="140ACA75">
              <w:rPr>
                <w:rFonts w:eastAsia="Calibri" w:cs="Segoe UI"/>
                <w:sz w:val="18"/>
                <w:szCs w:val="18"/>
              </w:rPr>
              <w:t>Name</w:t>
            </w:r>
          </w:p>
        </w:tc>
      </w:tr>
      <w:tr w:rsidRPr="007E6357" w:rsidR="002024E6" w:rsidTr="0C038A2B" w14:paraId="53C02BE2" w14:textId="77777777">
        <w:trPr>
          <w:trHeight w:val="296"/>
        </w:trPr>
        <w:tc>
          <w:tcPr>
            <w:tcW w:w="9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7684420A" w14:textId="51C87397">
            <w:pPr>
              <w:rPr>
                <w:rFonts w:eastAsia="Calibri" w:cs="Segoe UI"/>
                <w:sz w:val="18"/>
                <w:szCs w:val="18"/>
              </w:rPr>
            </w:pPr>
            <w:r>
              <w:rPr>
                <w:rFonts w:eastAsia="Calibri" w:cs="Segoe UI"/>
                <w:sz w:val="18"/>
                <w:szCs w:val="18"/>
              </w:rPr>
              <w:t>M</w:t>
            </w:r>
          </w:p>
        </w:tc>
        <w:tc>
          <w:tcPr>
            <w:tcW w:w="210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5E2A8A" w14:paraId="4AE66D19" w14:textId="5AF3BC4C">
            <w:pPr>
              <w:rPr>
                <w:rFonts w:eastAsia="Calibri" w:cs="Segoe UI"/>
                <w:sz w:val="18"/>
                <w:szCs w:val="18"/>
              </w:rPr>
            </w:pPr>
            <w:r>
              <w:rPr>
                <w:rFonts w:eastAsia="Calibri" w:cs="Segoe UI"/>
                <w:sz w:val="18"/>
                <w:szCs w:val="18"/>
              </w:rPr>
              <w:t>Comments</w:t>
            </w:r>
          </w:p>
        </w:tc>
        <w:tc>
          <w:tcPr>
            <w:tcW w:w="332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9F7066" w14:paraId="04F42E7A" w14:textId="680A5118">
            <w:pPr>
              <w:rPr>
                <w:rFonts w:eastAsia="Calibri" w:cs="Segoe UI"/>
                <w:sz w:val="18"/>
                <w:szCs w:val="18"/>
              </w:rPr>
            </w:pPr>
            <w:r>
              <w:rPr>
                <w:rFonts w:eastAsia="Calibri" w:cs="Segoe UI"/>
                <w:sz w:val="18"/>
                <w:szCs w:val="18"/>
              </w:rPr>
              <w:t>Any notes, guidance, logic, etc. related to the mapping</w:t>
            </w:r>
          </w:p>
        </w:tc>
        <w:tc>
          <w:tcPr>
            <w:tcW w:w="29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vAlign w:val="center"/>
          </w:tcPr>
          <w:p w:rsidRPr="007E6357" w:rsidR="002024E6" w:rsidP="0088392E" w:rsidRDefault="00B61649" w14:paraId="26A7C25B" w14:textId="5A340FA3">
            <w:pPr>
              <w:rPr>
                <w:rFonts w:eastAsia="Calibri" w:cs="Segoe UI"/>
                <w:sz w:val="18"/>
                <w:szCs w:val="18"/>
              </w:rPr>
            </w:pPr>
            <w:r>
              <w:rPr>
                <w:rFonts w:eastAsia="Calibri" w:cs="Segoe UI"/>
                <w:sz w:val="18"/>
                <w:szCs w:val="18"/>
              </w:rPr>
              <w:t>“Program is a unit of work…”</w:t>
            </w:r>
          </w:p>
        </w:tc>
      </w:tr>
      <w:tr w:rsidRPr="007E6357" w:rsidR="002024E6" w:rsidTr="0C038A2B" w14:paraId="47A9D6C8" w14:textId="77777777">
        <w:trPr>
          <w:trHeight w:val="296"/>
        </w:trPr>
        <w:tc>
          <w:tcPr>
            <w:tcW w:w="9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0E605166" w14:textId="12074CDD">
            <w:pPr>
              <w:rPr>
                <w:rFonts w:eastAsia="Calibri" w:cs="Segoe UI"/>
                <w:sz w:val="18"/>
                <w:szCs w:val="18"/>
              </w:rPr>
            </w:pPr>
            <w:r>
              <w:rPr>
                <w:rFonts w:eastAsia="Calibri" w:cs="Segoe UI"/>
                <w:sz w:val="18"/>
                <w:szCs w:val="18"/>
              </w:rPr>
              <w:t>N</w:t>
            </w:r>
          </w:p>
        </w:tc>
        <w:tc>
          <w:tcPr>
            <w:tcW w:w="210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5E2A8A" w14:paraId="201F76CC" w14:textId="3970036A">
            <w:pPr>
              <w:rPr>
                <w:rFonts w:eastAsia="Calibri" w:cs="Segoe UI"/>
                <w:sz w:val="18"/>
                <w:szCs w:val="18"/>
              </w:rPr>
            </w:pPr>
            <w:r>
              <w:rPr>
                <w:rFonts w:eastAsia="Calibri" w:cs="Segoe UI"/>
                <w:sz w:val="18"/>
                <w:szCs w:val="18"/>
              </w:rPr>
              <w:t>Confidence</w:t>
            </w:r>
          </w:p>
        </w:tc>
        <w:tc>
          <w:tcPr>
            <w:tcW w:w="332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2F3F4B" w14:paraId="721D212F" w14:textId="7C0BC599">
            <w:pPr>
              <w:rPr>
                <w:rFonts w:eastAsia="Calibri" w:cs="Segoe UI"/>
                <w:sz w:val="18"/>
                <w:szCs w:val="18"/>
              </w:rPr>
            </w:pPr>
            <w:r>
              <w:rPr>
                <w:rFonts w:eastAsia="Calibri" w:cs="Segoe UI"/>
                <w:sz w:val="18"/>
                <w:szCs w:val="18"/>
              </w:rPr>
              <w:t>The confidence of the mapping between the Target/Entity/Attribute and the FHL DL3 Item</w:t>
            </w:r>
          </w:p>
        </w:tc>
        <w:tc>
          <w:tcPr>
            <w:tcW w:w="29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72" w:type="dxa"/>
              <w:left w:w="144" w:type="dxa"/>
              <w:bottom w:w="72" w:type="dxa"/>
              <w:right w:w="144" w:type="dxa"/>
            </w:tcMar>
            <w:vAlign w:val="center"/>
          </w:tcPr>
          <w:p w:rsidRPr="007E6357" w:rsidR="002024E6" w:rsidP="0088392E" w:rsidRDefault="002F3F4B" w14:paraId="628F074D" w14:textId="631DF6D3">
            <w:pPr>
              <w:rPr>
                <w:rFonts w:eastAsia="Calibri" w:cs="Segoe UI"/>
                <w:sz w:val="18"/>
                <w:szCs w:val="18"/>
              </w:rPr>
            </w:pPr>
            <w:r>
              <w:rPr>
                <w:rFonts w:eastAsia="Calibri" w:cs="Segoe UI"/>
                <w:sz w:val="18"/>
                <w:szCs w:val="18"/>
              </w:rPr>
              <w:t>100%</w:t>
            </w:r>
          </w:p>
        </w:tc>
      </w:tr>
    </w:tbl>
    <w:p w:rsidRPr="00013F70" w:rsidR="002024E6" w:rsidP="00013F70" w:rsidRDefault="002024E6" w14:paraId="1442B384" w14:textId="77777777">
      <w:pPr>
        <w:rPr>
          <w:rFonts w:eastAsia="Calibri" w:cs="Segoe UI"/>
        </w:rPr>
      </w:pPr>
    </w:p>
    <w:p w:rsidRPr="003446F6" w:rsidR="00D66805" w:rsidP="00D66805" w:rsidRDefault="00D66805" w14:paraId="689C3446" w14:textId="0E4B4820">
      <w:pPr>
        <w:pStyle w:val="Heading1"/>
        <w:rPr>
          <w:rFonts w:ascii="Segoe UI" w:hAnsi="Segoe UI" w:eastAsia="Calibri" w:cs="Segoe UI"/>
          <w:b/>
          <w:bCs/>
        </w:rPr>
      </w:pPr>
      <w:bookmarkStart w:name="_Toc56372844" w:id="7"/>
      <w:r>
        <w:rPr>
          <w:rFonts w:ascii="Segoe UI" w:hAnsi="Segoe UI" w:eastAsia="Calibri" w:cs="Segoe UI"/>
          <w:b/>
          <w:bCs/>
        </w:rPr>
        <w:t>Next Steps</w:t>
      </w:r>
      <w:bookmarkEnd w:id="7"/>
    </w:p>
    <w:p w:rsidR="00791E9E" w:rsidP="00D66805" w:rsidRDefault="00D66805" w14:paraId="30E82413" w14:textId="609BFA88">
      <w:pPr>
        <w:rPr>
          <w:rFonts w:eastAsia="Calibri" w:cs="Segoe UI"/>
        </w:rPr>
      </w:pPr>
      <w:r>
        <w:rPr>
          <w:rFonts w:eastAsia="Calibri" w:cs="Segoe UI"/>
        </w:rPr>
        <w:t xml:space="preserve">This guide has been created based on the inaugural version of the Frontline Humanitarian Logistics Data Standard (v1.0.2), the current (as of November 2020) version of the Common Data Model for Nonprofits and Dynamics 365 Nonprofit Accelerator (v3.0) and Microsoft and partner solutions. </w:t>
      </w:r>
    </w:p>
    <w:p w:rsidR="00D66805" w:rsidP="00D66805" w:rsidRDefault="00D66805" w14:paraId="5AE71BA1" w14:textId="6F1BE2BA">
      <w:pPr>
        <w:rPr>
          <w:rFonts w:eastAsia="Calibri" w:cs="Segoe UI"/>
        </w:rPr>
      </w:pPr>
    </w:p>
    <w:p w:rsidRPr="00D66805" w:rsidR="00D66805" w:rsidP="00D66805" w:rsidRDefault="00D66805" w14:paraId="1BD5E159" w14:textId="5FAADEC5">
      <w:pPr>
        <w:rPr>
          <w:rFonts w:eastAsia="Calibri" w:cs="Segoe UI"/>
          <w:b/>
          <w:bCs/>
          <w:color w:val="2F5496" w:themeColor="accent1" w:themeShade="BF"/>
          <w:sz w:val="32"/>
          <w:szCs w:val="32"/>
        </w:rPr>
      </w:pPr>
      <w:r>
        <w:rPr>
          <w:rFonts w:eastAsia="Calibri" w:cs="Segoe UI"/>
        </w:rPr>
        <w:t xml:space="preserve">As each of these </w:t>
      </w:r>
      <w:r w:rsidR="007440AC">
        <w:rPr>
          <w:rFonts w:eastAsia="Calibri" w:cs="Segoe UI"/>
        </w:rPr>
        <w:t xml:space="preserve">standards, models, </w:t>
      </w:r>
      <w:proofErr w:type="gramStart"/>
      <w:r w:rsidR="007440AC">
        <w:rPr>
          <w:rFonts w:eastAsia="Calibri" w:cs="Segoe UI"/>
        </w:rPr>
        <w:t>services</w:t>
      </w:r>
      <w:proofErr w:type="gramEnd"/>
      <w:r w:rsidR="007440AC">
        <w:rPr>
          <w:rFonts w:eastAsia="Calibri" w:cs="Segoe UI"/>
        </w:rPr>
        <w:t xml:space="preserve"> and solutions evolves, this </w:t>
      </w:r>
      <w:r w:rsidR="00E229E5">
        <w:rPr>
          <w:rFonts w:eastAsia="Calibri" w:cs="Segoe UI"/>
        </w:rPr>
        <w:t>guide</w:t>
      </w:r>
      <w:r w:rsidR="007440AC">
        <w:rPr>
          <w:rFonts w:eastAsia="Calibri" w:cs="Segoe UI"/>
        </w:rPr>
        <w:t xml:space="preserve"> will be maintained. In addition, as customers and partners create and/or implement FHL Data Standard aligned solutions, this </w:t>
      </w:r>
      <w:r w:rsidR="00E229E5">
        <w:rPr>
          <w:rFonts w:eastAsia="Calibri" w:cs="Segoe UI"/>
        </w:rPr>
        <w:t>guide will be updated with guidance that contributes to the FHL Data Standard goals of increased interoperability and reduced cost and effort to implement</w:t>
      </w:r>
      <w:r w:rsidR="00AE4FA1">
        <w:rPr>
          <w:rFonts w:eastAsia="Calibri" w:cs="Segoe UI"/>
        </w:rPr>
        <w:t xml:space="preserve"> FHL Data Standard aligned solutions. </w:t>
      </w:r>
    </w:p>
    <w:sectPr w:rsidRPr="00D66805" w:rsidR="00D66805" w:rsidSect="00042565">
      <w:headerReference w:type="default" r:id="rId25"/>
      <w:footerReference w:type="default" r:id="rId26"/>
      <w:headerReference w:type="first" r:id="rId27"/>
      <w:footerReference w:type="first" r:id="rId28"/>
      <w:pgSz w:w="12240" w:h="15840" w:orient="portrait"/>
      <w:pgMar w:top="144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15ED" w:rsidRDefault="00A515ED" w14:paraId="51BF12B0" w14:textId="77777777">
      <w:r>
        <w:separator/>
      </w:r>
    </w:p>
  </w:endnote>
  <w:endnote w:type="continuationSeparator" w:id="0">
    <w:p w:rsidR="00A515ED" w:rsidRDefault="00A515ED" w14:paraId="7B0C79FC" w14:textId="77777777">
      <w:r>
        <w:continuationSeparator/>
      </w:r>
    </w:p>
  </w:endnote>
  <w:endnote w:type="continuationNotice" w:id="1">
    <w:p w:rsidR="00A515ED" w:rsidRDefault="00A515ED" w14:paraId="1C596A3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012200"/>
      <w:docPartObj>
        <w:docPartGallery w:val="Page Numbers (Bottom of Page)"/>
        <w:docPartUnique/>
      </w:docPartObj>
    </w:sdtPr>
    <w:sdtEndPr>
      <w:rPr>
        <w:noProof/>
      </w:rPr>
    </w:sdtEndPr>
    <w:sdtContent>
      <w:p w:rsidR="00C9522B" w:rsidRDefault="00C9522B" w14:paraId="62DCDF56" w14:textId="5AAD47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9522B" w:rsidRDefault="00C9522B" w14:paraId="78C2C3C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522B" w:rsidP="00C3082E" w:rsidRDefault="00C9522B" w14:paraId="610E1509" w14:textId="7DC9F832">
    <w:pPr>
      <w:pStyle w:val="Footer"/>
      <w:tabs>
        <w:tab w:val="clear" w:pos="4320"/>
        <w:tab w:val="clear" w:pos="8640"/>
        <w:tab w:val="right" w:pos="99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15ED" w:rsidRDefault="00A515ED" w14:paraId="6A5A52D6" w14:textId="77777777">
      <w:r>
        <w:separator/>
      </w:r>
    </w:p>
  </w:footnote>
  <w:footnote w:type="continuationSeparator" w:id="0">
    <w:p w:rsidR="00A515ED" w:rsidRDefault="00A515ED" w14:paraId="055A4951" w14:textId="77777777">
      <w:r>
        <w:continuationSeparator/>
      </w:r>
    </w:p>
  </w:footnote>
  <w:footnote w:type="continuationNotice" w:id="1">
    <w:p w:rsidR="00A515ED" w:rsidRDefault="00A515ED" w14:paraId="789B9DB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p w:rsidRPr="00917813" w:rsidR="00C9522B" w:rsidP="00A40473" w:rsidRDefault="00C9522B" w14:paraId="00E01C96" w14:textId="5C4B9B90">
    <w:pPr>
      <w:pStyle w:val="Header"/>
      <w:rPr>
        <w:b/>
        <w:sz w:val="24"/>
      </w:rPr>
    </w:pPr>
    <w:r>
      <w:rPr>
        <w:noProof/>
        <w:lang w:val="es-PR" w:eastAsia="es-PR"/>
      </w:rPr>
      <w:drawing>
        <wp:anchor distT="0" distB="0" distL="114300" distR="114300" simplePos="0" relativeHeight="251658240" behindDoc="0" locked="0" layoutInCell="1" allowOverlap="1" wp14:anchorId="0B67544E" wp14:editId="4BAE0237">
          <wp:simplePos x="0" y="0"/>
          <wp:positionH relativeFrom="margin">
            <wp:posOffset>4876800</wp:posOffset>
          </wp:positionH>
          <wp:positionV relativeFrom="page">
            <wp:posOffset>495300</wp:posOffset>
          </wp:positionV>
          <wp:extent cx="1064260" cy="269240"/>
          <wp:effectExtent l="0" t="0" r="2540" b="0"/>
          <wp:wrapThrough wrapText="bothSides">
            <wp:wrapPolygon edited="0">
              <wp:start x="0" y="0"/>
              <wp:lineTo x="0" y="19868"/>
              <wp:lineTo x="21265" y="19868"/>
              <wp:lineTo x="21265" y="0"/>
              <wp:lineTo x="0" y="0"/>
            </wp:wrapPolygon>
          </wp:wrapThrough>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584D6C6E" w:rsidR="4B72F486">
      <w:rPr>
        <w:b w:val="1"/>
        <w:bCs w:val="1"/>
        <w:sz w:val="24"/>
        <w:szCs w:val="24"/>
      </w:rPr>
      <w:t>Microsoft Dynamics 365 Nonprofit Accelerator</w:t>
    </w:r>
  </w:p>
  <w:p w:rsidR="00C9522B" w:rsidP="00DD4775" w:rsidRDefault="00DD4775" w14:paraId="36A2C3C7" w14:textId="5AC04ECA">
    <w:pPr>
      <w:pStyle w:val="Header"/>
      <w:rPr>
        <w:b/>
        <w:sz w:val="24"/>
      </w:rPr>
    </w:pPr>
    <w:r w:rsidRPr="00DD4775">
      <w:rPr>
        <w:b/>
        <w:sz w:val="24"/>
      </w:rPr>
      <w:t>Frontline Humanitarian Logistics Mapping Guide</w:t>
    </w:r>
  </w:p>
  <w:p w:rsidR="00C9522B" w:rsidRDefault="00C9522B" w14:paraId="2E5204D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522B" w:rsidP="00917813" w:rsidRDefault="00C9522B" w14:paraId="641BF5CF" w14:textId="1FB1F732">
    <w:pPr>
      <w:pStyle w:val="Header"/>
      <w:jc w:val="right"/>
      <w:rPr>
        <w:b/>
        <w:sz w:val="24"/>
      </w:rPr>
    </w:pPr>
  </w:p>
  <w:p w:rsidRPr="00917813" w:rsidR="00C9522B" w:rsidP="00917813" w:rsidRDefault="00C9522B" w14:paraId="0964E959" w14:textId="77777777">
    <w:pPr>
      <w:pStyle w:val="Header"/>
      <w:jc w:val="right"/>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7AF"/>
    <w:multiLevelType w:val="hybridMultilevel"/>
    <w:tmpl w:val="D826C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07F67"/>
    <w:multiLevelType w:val="hybridMultilevel"/>
    <w:tmpl w:val="C330A670"/>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64C0A"/>
    <w:multiLevelType w:val="hybridMultilevel"/>
    <w:tmpl w:val="46F213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02330"/>
    <w:multiLevelType w:val="hybridMultilevel"/>
    <w:tmpl w:val="F6825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5002"/>
    <w:multiLevelType w:val="hybridMultilevel"/>
    <w:tmpl w:val="390021F4"/>
    <w:lvl w:ilvl="0" w:tplc="00E21FA8">
      <w:start w:val="1"/>
      <w:numFmt w:val="bullet"/>
      <w:lvlText w:val=""/>
      <w:lvlJc w:val="left"/>
      <w:pPr>
        <w:ind w:left="720" w:hanging="360"/>
      </w:pPr>
      <w:rPr>
        <w:rFonts w:hint="default" w:ascii="Symbol" w:hAnsi="Symbol"/>
      </w:rPr>
    </w:lvl>
    <w:lvl w:ilvl="1" w:tplc="F0383E72">
      <w:start w:val="1"/>
      <w:numFmt w:val="bullet"/>
      <w:lvlText w:val="o"/>
      <w:lvlJc w:val="left"/>
      <w:pPr>
        <w:ind w:left="1440" w:hanging="360"/>
      </w:pPr>
      <w:rPr>
        <w:rFonts w:hint="default" w:ascii="Courier New" w:hAnsi="Courier New"/>
      </w:rPr>
    </w:lvl>
    <w:lvl w:ilvl="2" w:tplc="F2DC75C2">
      <w:start w:val="1"/>
      <w:numFmt w:val="bullet"/>
      <w:lvlText w:val=""/>
      <w:lvlJc w:val="left"/>
      <w:pPr>
        <w:ind w:left="2160" w:hanging="360"/>
      </w:pPr>
      <w:rPr>
        <w:rFonts w:hint="default" w:ascii="Wingdings" w:hAnsi="Wingdings"/>
      </w:rPr>
    </w:lvl>
    <w:lvl w:ilvl="3" w:tplc="261C7C6C">
      <w:start w:val="1"/>
      <w:numFmt w:val="bullet"/>
      <w:lvlText w:val=""/>
      <w:lvlJc w:val="left"/>
      <w:pPr>
        <w:ind w:left="2880" w:hanging="360"/>
      </w:pPr>
      <w:rPr>
        <w:rFonts w:hint="default" w:ascii="Symbol" w:hAnsi="Symbol"/>
      </w:rPr>
    </w:lvl>
    <w:lvl w:ilvl="4" w:tplc="D89C6B08">
      <w:start w:val="1"/>
      <w:numFmt w:val="bullet"/>
      <w:lvlText w:val="o"/>
      <w:lvlJc w:val="left"/>
      <w:pPr>
        <w:ind w:left="3600" w:hanging="360"/>
      </w:pPr>
      <w:rPr>
        <w:rFonts w:hint="default" w:ascii="Courier New" w:hAnsi="Courier New"/>
      </w:rPr>
    </w:lvl>
    <w:lvl w:ilvl="5" w:tplc="AFFAA90A">
      <w:start w:val="1"/>
      <w:numFmt w:val="bullet"/>
      <w:lvlText w:val=""/>
      <w:lvlJc w:val="left"/>
      <w:pPr>
        <w:ind w:left="4320" w:hanging="360"/>
      </w:pPr>
      <w:rPr>
        <w:rFonts w:hint="default" w:ascii="Wingdings" w:hAnsi="Wingdings"/>
      </w:rPr>
    </w:lvl>
    <w:lvl w:ilvl="6" w:tplc="76FAF5FE">
      <w:start w:val="1"/>
      <w:numFmt w:val="bullet"/>
      <w:lvlText w:val=""/>
      <w:lvlJc w:val="left"/>
      <w:pPr>
        <w:ind w:left="5040" w:hanging="360"/>
      </w:pPr>
      <w:rPr>
        <w:rFonts w:hint="default" w:ascii="Symbol" w:hAnsi="Symbol"/>
      </w:rPr>
    </w:lvl>
    <w:lvl w:ilvl="7" w:tplc="C43A613E">
      <w:start w:val="1"/>
      <w:numFmt w:val="bullet"/>
      <w:lvlText w:val="o"/>
      <w:lvlJc w:val="left"/>
      <w:pPr>
        <w:ind w:left="5760" w:hanging="360"/>
      </w:pPr>
      <w:rPr>
        <w:rFonts w:hint="default" w:ascii="Courier New" w:hAnsi="Courier New"/>
      </w:rPr>
    </w:lvl>
    <w:lvl w:ilvl="8" w:tplc="031C86C6">
      <w:start w:val="1"/>
      <w:numFmt w:val="bullet"/>
      <w:lvlText w:val=""/>
      <w:lvlJc w:val="left"/>
      <w:pPr>
        <w:ind w:left="6480" w:hanging="360"/>
      </w:pPr>
      <w:rPr>
        <w:rFonts w:hint="default" w:ascii="Wingdings" w:hAnsi="Wingdings"/>
      </w:rPr>
    </w:lvl>
  </w:abstractNum>
  <w:abstractNum w:abstractNumId="5" w15:restartNumberingAfterBreak="0">
    <w:nsid w:val="0CEA26F5"/>
    <w:multiLevelType w:val="hybridMultilevel"/>
    <w:tmpl w:val="5DD63CA8"/>
    <w:lvl w:ilvl="0" w:tplc="82C09D6A">
      <w:start w:val="1"/>
      <w:numFmt w:val="bullet"/>
      <w:lvlText w:val=""/>
      <w:lvlJc w:val="left"/>
      <w:pPr>
        <w:ind w:left="720" w:hanging="360"/>
      </w:pPr>
      <w:rPr>
        <w:rFonts w:hint="default" w:ascii="Symbol" w:hAnsi="Symbol"/>
      </w:rPr>
    </w:lvl>
    <w:lvl w:ilvl="1" w:tplc="9AD67A6C">
      <w:start w:val="1"/>
      <w:numFmt w:val="bullet"/>
      <w:lvlText w:val="o"/>
      <w:lvlJc w:val="left"/>
      <w:pPr>
        <w:ind w:left="1440" w:hanging="360"/>
      </w:pPr>
      <w:rPr>
        <w:rFonts w:hint="default" w:ascii="Courier New" w:hAnsi="Courier New"/>
      </w:rPr>
    </w:lvl>
    <w:lvl w:ilvl="2" w:tplc="1870F814">
      <w:start w:val="1"/>
      <w:numFmt w:val="bullet"/>
      <w:lvlText w:val=""/>
      <w:lvlJc w:val="left"/>
      <w:pPr>
        <w:ind w:left="2160" w:hanging="360"/>
      </w:pPr>
      <w:rPr>
        <w:rFonts w:hint="default" w:ascii="Wingdings" w:hAnsi="Wingdings"/>
      </w:rPr>
    </w:lvl>
    <w:lvl w:ilvl="3" w:tplc="DD12A3BC">
      <w:start w:val="1"/>
      <w:numFmt w:val="bullet"/>
      <w:lvlText w:val=""/>
      <w:lvlJc w:val="left"/>
      <w:pPr>
        <w:ind w:left="2880" w:hanging="360"/>
      </w:pPr>
      <w:rPr>
        <w:rFonts w:hint="default" w:ascii="Symbol" w:hAnsi="Symbol"/>
      </w:rPr>
    </w:lvl>
    <w:lvl w:ilvl="4" w:tplc="E34C84F0">
      <w:start w:val="1"/>
      <w:numFmt w:val="bullet"/>
      <w:lvlText w:val="o"/>
      <w:lvlJc w:val="left"/>
      <w:pPr>
        <w:ind w:left="3600" w:hanging="360"/>
      </w:pPr>
      <w:rPr>
        <w:rFonts w:hint="default" w:ascii="Courier New" w:hAnsi="Courier New"/>
      </w:rPr>
    </w:lvl>
    <w:lvl w:ilvl="5" w:tplc="85AC8EA2">
      <w:start w:val="1"/>
      <w:numFmt w:val="bullet"/>
      <w:lvlText w:val=""/>
      <w:lvlJc w:val="left"/>
      <w:pPr>
        <w:ind w:left="4320" w:hanging="360"/>
      </w:pPr>
      <w:rPr>
        <w:rFonts w:hint="default" w:ascii="Wingdings" w:hAnsi="Wingdings"/>
      </w:rPr>
    </w:lvl>
    <w:lvl w:ilvl="6" w:tplc="53101BCC">
      <w:start w:val="1"/>
      <w:numFmt w:val="bullet"/>
      <w:lvlText w:val=""/>
      <w:lvlJc w:val="left"/>
      <w:pPr>
        <w:ind w:left="5040" w:hanging="360"/>
      </w:pPr>
      <w:rPr>
        <w:rFonts w:hint="default" w:ascii="Symbol" w:hAnsi="Symbol"/>
      </w:rPr>
    </w:lvl>
    <w:lvl w:ilvl="7" w:tplc="D8188A4A">
      <w:start w:val="1"/>
      <w:numFmt w:val="bullet"/>
      <w:lvlText w:val="o"/>
      <w:lvlJc w:val="left"/>
      <w:pPr>
        <w:ind w:left="5760" w:hanging="360"/>
      </w:pPr>
      <w:rPr>
        <w:rFonts w:hint="default" w:ascii="Courier New" w:hAnsi="Courier New"/>
      </w:rPr>
    </w:lvl>
    <w:lvl w:ilvl="8" w:tplc="CB586F1C">
      <w:start w:val="1"/>
      <w:numFmt w:val="bullet"/>
      <w:lvlText w:val=""/>
      <w:lvlJc w:val="left"/>
      <w:pPr>
        <w:ind w:left="6480" w:hanging="360"/>
      </w:pPr>
      <w:rPr>
        <w:rFonts w:hint="default" w:ascii="Wingdings" w:hAnsi="Wingdings"/>
      </w:rPr>
    </w:lvl>
  </w:abstractNum>
  <w:abstractNum w:abstractNumId="6" w15:restartNumberingAfterBreak="0">
    <w:nsid w:val="11B8048E"/>
    <w:multiLevelType w:val="hybridMultilevel"/>
    <w:tmpl w:val="59DCE6F0"/>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A45F9"/>
    <w:multiLevelType w:val="hybridMultilevel"/>
    <w:tmpl w:val="25FA71F0"/>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E6AC4"/>
    <w:multiLevelType w:val="hybridMultilevel"/>
    <w:tmpl w:val="D0CCCCE8"/>
    <w:lvl w:ilvl="0" w:tplc="847274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23792"/>
    <w:multiLevelType w:val="hybridMultilevel"/>
    <w:tmpl w:val="3FF2BB9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C5CBE"/>
    <w:multiLevelType w:val="hybridMultilevel"/>
    <w:tmpl w:val="2C540BE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E0295"/>
    <w:multiLevelType w:val="hybridMultilevel"/>
    <w:tmpl w:val="7A020F30"/>
    <w:lvl w:ilvl="0" w:tplc="00CE3426">
      <w:start w:val="1"/>
      <w:numFmt w:val="bullet"/>
      <w:lvlText w:val=""/>
      <w:lvlJc w:val="left"/>
      <w:pPr>
        <w:ind w:left="720" w:hanging="360"/>
      </w:pPr>
      <w:rPr>
        <w:rFonts w:hint="default" w:ascii="Symbol" w:hAnsi="Symbol"/>
      </w:rPr>
    </w:lvl>
    <w:lvl w:ilvl="1" w:tplc="1786B402">
      <w:start w:val="1"/>
      <w:numFmt w:val="bullet"/>
      <w:lvlText w:val="o"/>
      <w:lvlJc w:val="left"/>
      <w:pPr>
        <w:ind w:left="1440" w:hanging="360"/>
      </w:pPr>
      <w:rPr>
        <w:rFonts w:hint="default" w:ascii="Courier New" w:hAnsi="Courier New"/>
      </w:rPr>
    </w:lvl>
    <w:lvl w:ilvl="2" w:tplc="4222A2CA">
      <w:start w:val="1"/>
      <w:numFmt w:val="bullet"/>
      <w:lvlText w:val=""/>
      <w:lvlJc w:val="left"/>
      <w:pPr>
        <w:ind w:left="2160" w:hanging="360"/>
      </w:pPr>
      <w:rPr>
        <w:rFonts w:hint="default" w:ascii="Wingdings" w:hAnsi="Wingdings"/>
      </w:rPr>
    </w:lvl>
    <w:lvl w:ilvl="3" w:tplc="CAD4DCC8">
      <w:start w:val="1"/>
      <w:numFmt w:val="bullet"/>
      <w:lvlText w:val=""/>
      <w:lvlJc w:val="left"/>
      <w:pPr>
        <w:ind w:left="2880" w:hanging="360"/>
      </w:pPr>
      <w:rPr>
        <w:rFonts w:hint="default" w:ascii="Symbol" w:hAnsi="Symbol"/>
      </w:rPr>
    </w:lvl>
    <w:lvl w:ilvl="4" w:tplc="A42CBADA">
      <w:start w:val="1"/>
      <w:numFmt w:val="bullet"/>
      <w:lvlText w:val="o"/>
      <w:lvlJc w:val="left"/>
      <w:pPr>
        <w:ind w:left="3600" w:hanging="360"/>
      </w:pPr>
      <w:rPr>
        <w:rFonts w:hint="default" w:ascii="Courier New" w:hAnsi="Courier New"/>
      </w:rPr>
    </w:lvl>
    <w:lvl w:ilvl="5" w:tplc="D9AE821C">
      <w:start w:val="1"/>
      <w:numFmt w:val="bullet"/>
      <w:lvlText w:val=""/>
      <w:lvlJc w:val="left"/>
      <w:pPr>
        <w:ind w:left="4320" w:hanging="360"/>
      </w:pPr>
      <w:rPr>
        <w:rFonts w:hint="default" w:ascii="Wingdings" w:hAnsi="Wingdings"/>
      </w:rPr>
    </w:lvl>
    <w:lvl w:ilvl="6" w:tplc="CE52B666">
      <w:start w:val="1"/>
      <w:numFmt w:val="bullet"/>
      <w:lvlText w:val=""/>
      <w:lvlJc w:val="left"/>
      <w:pPr>
        <w:ind w:left="5040" w:hanging="360"/>
      </w:pPr>
      <w:rPr>
        <w:rFonts w:hint="default" w:ascii="Symbol" w:hAnsi="Symbol"/>
      </w:rPr>
    </w:lvl>
    <w:lvl w:ilvl="7" w:tplc="FF5C2D44">
      <w:start w:val="1"/>
      <w:numFmt w:val="bullet"/>
      <w:lvlText w:val="o"/>
      <w:lvlJc w:val="left"/>
      <w:pPr>
        <w:ind w:left="5760" w:hanging="360"/>
      </w:pPr>
      <w:rPr>
        <w:rFonts w:hint="default" w:ascii="Courier New" w:hAnsi="Courier New"/>
      </w:rPr>
    </w:lvl>
    <w:lvl w:ilvl="8" w:tplc="E4AC2D3A">
      <w:start w:val="1"/>
      <w:numFmt w:val="bullet"/>
      <w:lvlText w:val=""/>
      <w:lvlJc w:val="left"/>
      <w:pPr>
        <w:ind w:left="6480" w:hanging="360"/>
      </w:pPr>
      <w:rPr>
        <w:rFonts w:hint="default" w:ascii="Wingdings" w:hAnsi="Wingdings"/>
      </w:rPr>
    </w:lvl>
  </w:abstractNum>
  <w:abstractNum w:abstractNumId="12" w15:restartNumberingAfterBreak="0">
    <w:nsid w:val="20CE2A7E"/>
    <w:multiLevelType w:val="hybridMultilevel"/>
    <w:tmpl w:val="F4F04558"/>
    <w:lvl w:ilvl="0" w:tplc="A98E47B8">
      <w:start w:val="1"/>
      <w:numFmt w:val="decimal"/>
      <w:lvlText w:val="%1."/>
      <w:lvlJc w:val="left"/>
      <w:pPr>
        <w:ind w:left="720" w:hanging="360"/>
      </w:pPr>
      <w:rPr>
        <w:rFonts w:hint="default" w:asciiTheme="minorHAnsi" w:hAnsiTheme="minorHAnsi" w:cstheme="minorHAns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714DF"/>
    <w:multiLevelType w:val="hybridMultilevel"/>
    <w:tmpl w:val="E9E811D0"/>
    <w:lvl w:ilvl="0" w:tplc="DA3AA02E">
      <w:start w:val="1"/>
      <w:numFmt w:val="bullet"/>
      <w:lvlText w:val=""/>
      <w:lvlJc w:val="left"/>
      <w:pPr>
        <w:ind w:left="720" w:hanging="360"/>
      </w:pPr>
      <w:rPr>
        <w:rFonts w:hint="default" w:ascii="Symbol" w:hAnsi="Symbol"/>
      </w:rPr>
    </w:lvl>
    <w:lvl w:ilvl="1" w:tplc="744625D6">
      <w:start w:val="1"/>
      <w:numFmt w:val="bullet"/>
      <w:lvlText w:val="o"/>
      <w:lvlJc w:val="left"/>
      <w:pPr>
        <w:ind w:left="1440" w:hanging="360"/>
      </w:pPr>
      <w:rPr>
        <w:rFonts w:hint="default" w:ascii="Courier New" w:hAnsi="Courier New"/>
      </w:rPr>
    </w:lvl>
    <w:lvl w:ilvl="2" w:tplc="EB26902C">
      <w:start w:val="1"/>
      <w:numFmt w:val="bullet"/>
      <w:lvlText w:val=""/>
      <w:lvlJc w:val="left"/>
      <w:pPr>
        <w:ind w:left="2160" w:hanging="360"/>
      </w:pPr>
      <w:rPr>
        <w:rFonts w:hint="default" w:ascii="Wingdings" w:hAnsi="Wingdings"/>
      </w:rPr>
    </w:lvl>
    <w:lvl w:ilvl="3" w:tplc="9384D536">
      <w:start w:val="1"/>
      <w:numFmt w:val="bullet"/>
      <w:lvlText w:val=""/>
      <w:lvlJc w:val="left"/>
      <w:pPr>
        <w:ind w:left="2880" w:hanging="360"/>
      </w:pPr>
      <w:rPr>
        <w:rFonts w:hint="default" w:ascii="Symbol" w:hAnsi="Symbol"/>
      </w:rPr>
    </w:lvl>
    <w:lvl w:ilvl="4" w:tplc="2D9E88C8">
      <w:start w:val="1"/>
      <w:numFmt w:val="bullet"/>
      <w:lvlText w:val="o"/>
      <w:lvlJc w:val="left"/>
      <w:pPr>
        <w:ind w:left="3600" w:hanging="360"/>
      </w:pPr>
      <w:rPr>
        <w:rFonts w:hint="default" w:ascii="Courier New" w:hAnsi="Courier New"/>
      </w:rPr>
    </w:lvl>
    <w:lvl w:ilvl="5" w:tplc="FADC55C4">
      <w:start w:val="1"/>
      <w:numFmt w:val="bullet"/>
      <w:lvlText w:val=""/>
      <w:lvlJc w:val="left"/>
      <w:pPr>
        <w:ind w:left="4320" w:hanging="360"/>
      </w:pPr>
      <w:rPr>
        <w:rFonts w:hint="default" w:ascii="Wingdings" w:hAnsi="Wingdings"/>
      </w:rPr>
    </w:lvl>
    <w:lvl w:ilvl="6" w:tplc="C37AB1C4">
      <w:start w:val="1"/>
      <w:numFmt w:val="bullet"/>
      <w:lvlText w:val=""/>
      <w:lvlJc w:val="left"/>
      <w:pPr>
        <w:ind w:left="5040" w:hanging="360"/>
      </w:pPr>
      <w:rPr>
        <w:rFonts w:hint="default" w:ascii="Symbol" w:hAnsi="Symbol"/>
      </w:rPr>
    </w:lvl>
    <w:lvl w:ilvl="7" w:tplc="3AD0BF02">
      <w:start w:val="1"/>
      <w:numFmt w:val="bullet"/>
      <w:lvlText w:val="o"/>
      <w:lvlJc w:val="left"/>
      <w:pPr>
        <w:ind w:left="5760" w:hanging="360"/>
      </w:pPr>
      <w:rPr>
        <w:rFonts w:hint="default" w:ascii="Courier New" w:hAnsi="Courier New"/>
      </w:rPr>
    </w:lvl>
    <w:lvl w:ilvl="8" w:tplc="2856ED82">
      <w:start w:val="1"/>
      <w:numFmt w:val="bullet"/>
      <w:lvlText w:val=""/>
      <w:lvlJc w:val="left"/>
      <w:pPr>
        <w:ind w:left="6480" w:hanging="360"/>
      </w:pPr>
      <w:rPr>
        <w:rFonts w:hint="default" w:ascii="Wingdings" w:hAnsi="Wingdings"/>
      </w:rPr>
    </w:lvl>
  </w:abstractNum>
  <w:abstractNum w:abstractNumId="14" w15:restartNumberingAfterBreak="0">
    <w:nsid w:val="28B73A20"/>
    <w:multiLevelType w:val="hybridMultilevel"/>
    <w:tmpl w:val="175C7F72"/>
    <w:lvl w:ilvl="0" w:tplc="B9520B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776ED"/>
    <w:multiLevelType w:val="hybridMultilevel"/>
    <w:tmpl w:val="D0CCCCE8"/>
    <w:lvl w:ilvl="0" w:tplc="847274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90B56"/>
    <w:multiLevelType w:val="hybridMultilevel"/>
    <w:tmpl w:val="1708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7078B"/>
    <w:multiLevelType w:val="hybridMultilevel"/>
    <w:tmpl w:val="30CEDD1E"/>
    <w:lvl w:ilvl="0" w:tplc="82186F04">
      <w:start w:val="1"/>
      <w:numFmt w:val="bullet"/>
      <w:lvlText w:val=""/>
      <w:lvlJc w:val="left"/>
      <w:pPr>
        <w:ind w:left="720" w:hanging="360"/>
      </w:pPr>
      <w:rPr>
        <w:rFonts w:hint="default" w:ascii="Symbol" w:hAnsi="Symbol"/>
      </w:rPr>
    </w:lvl>
    <w:lvl w:ilvl="1" w:tplc="60BED978">
      <w:start w:val="1"/>
      <w:numFmt w:val="bullet"/>
      <w:lvlText w:val="o"/>
      <w:lvlJc w:val="left"/>
      <w:pPr>
        <w:ind w:left="1440" w:hanging="360"/>
      </w:pPr>
      <w:rPr>
        <w:rFonts w:hint="default" w:ascii="Courier New" w:hAnsi="Courier New"/>
      </w:rPr>
    </w:lvl>
    <w:lvl w:ilvl="2" w:tplc="5E5A3E06">
      <w:start w:val="1"/>
      <w:numFmt w:val="bullet"/>
      <w:lvlText w:val=""/>
      <w:lvlJc w:val="left"/>
      <w:pPr>
        <w:ind w:left="2160" w:hanging="360"/>
      </w:pPr>
      <w:rPr>
        <w:rFonts w:hint="default" w:ascii="Wingdings" w:hAnsi="Wingdings"/>
      </w:rPr>
    </w:lvl>
    <w:lvl w:ilvl="3" w:tplc="CBF4CEEE">
      <w:start w:val="1"/>
      <w:numFmt w:val="bullet"/>
      <w:lvlText w:val=""/>
      <w:lvlJc w:val="left"/>
      <w:pPr>
        <w:ind w:left="2880" w:hanging="360"/>
      </w:pPr>
      <w:rPr>
        <w:rFonts w:hint="default" w:ascii="Symbol" w:hAnsi="Symbol"/>
      </w:rPr>
    </w:lvl>
    <w:lvl w:ilvl="4" w:tplc="0D70CD9A">
      <w:start w:val="1"/>
      <w:numFmt w:val="bullet"/>
      <w:lvlText w:val="o"/>
      <w:lvlJc w:val="left"/>
      <w:pPr>
        <w:ind w:left="3600" w:hanging="360"/>
      </w:pPr>
      <w:rPr>
        <w:rFonts w:hint="default" w:ascii="Courier New" w:hAnsi="Courier New"/>
      </w:rPr>
    </w:lvl>
    <w:lvl w:ilvl="5" w:tplc="30B0393E">
      <w:start w:val="1"/>
      <w:numFmt w:val="bullet"/>
      <w:lvlText w:val=""/>
      <w:lvlJc w:val="left"/>
      <w:pPr>
        <w:ind w:left="4320" w:hanging="360"/>
      </w:pPr>
      <w:rPr>
        <w:rFonts w:hint="default" w:ascii="Wingdings" w:hAnsi="Wingdings"/>
      </w:rPr>
    </w:lvl>
    <w:lvl w:ilvl="6" w:tplc="7FDC9F3C">
      <w:start w:val="1"/>
      <w:numFmt w:val="bullet"/>
      <w:lvlText w:val=""/>
      <w:lvlJc w:val="left"/>
      <w:pPr>
        <w:ind w:left="5040" w:hanging="360"/>
      </w:pPr>
      <w:rPr>
        <w:rFonts w:hint="default" w:ascii="Symbol" w:hAnsi="Symbol"/>
      </w:rPr>
    </w:lvl>
    <w:lvl w:ilvl="7" w:tplc="5C3CBE20">
      <w:start w:val="1"/>
      <w:numFmt w:val="bullet"/>
      <w:lvlText w:val="o"/>
      <w:lvlJc w:val="left"/>
      <w:pPr>
        <w:ind w:left="5760" w:hanging="360"/>
      </w:pPr>
      <w:rPr>
        <w:rFonts w:hint="default" w:ascii="Courier New" w:hAnsi="Courier New"/>
      </w:rPr>
    </w:lvl>
    <w:lvl w:ilvl="8" w:tplc="880A4BCC">
      <w:start w:val="1"/>
      <w:numFmt w:val="bullet"/>
      <w:lvlText w:val=""/>
      <w:lvlJc w:val="left"/>
      <w:pPr>
        <w:ind w:left="6480" w:hanging="360"/>
      </w:pPr>
      <w:rPr>
        <w:rFonts w:hint="default" w:ascii="Wingdings" w:hAnsi="Wingdings"/>
      </w:rPr>
    </w:lvl>
  </w:abstractNum>
  <w:abstractNum w:abstractNumId="18" w15:restartNumberingAfterBreak="0">
    <w:nsid w:val="3F0B54AE"/>
    <w:multiLevelType w:val="hybridMultilevel"/>
    <w:tmpl w:val="3AA6692A"/>
    <w:lvl w:ilvl="0" w:tplc="92D0BB84">
      <w:start w:val="1"/>
      <w:numFmt w:val="decimal"/>
      <w:lvlText w:val="%1."/>
      <w:lvlJc w:val="left"/>
      <w:pPr>
        <w:ind w:left="720" w:hanging="360"/>
      </w:pPr>
      <w:rPr>
        <w:rFonts w:hint="default" w:ascii="Calibri" w:hAnsi="Calibri" w:cs="Calibri"/>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82A39"/>
    <w:multiLevelType w:val="hybridMultilevel"/>
    <w:tmpl w:val="1EE6AE0E"/>
    <w:lvl w:ilvl="0" w:tplc="FFFFFFFF">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E3859"/>
    <w:multiLevelType w:val="hybridMultilevel"/>
    <w:tmpl w:val="59DCE6F0"/>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B5409"/>
    <w:multiLevelType w:val="hybridMultilevel"/>
    <w:tmpl w:val="F6825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065E9"/>
    <w:multiLevelType w:val="hybridMultilevel"/>
    <w:tmpl w:val="D8D86422"/>
    <w:lvl w:ilvl="0" w:tplc="F3440AF8">
      <w:start w:val="1"/>
      <w:numFmt w:val="bullet"/>
      <w:lvlText w:val=""/>
      <w:lvlJc w:val="left"/>
      <w:pPr>
        <w:ind w:left="720" w:hanging="360"/>
      </w:pPr>
      <w:rPr>
        <w:rFonts w:hint="default" w:ascii="Symbol" w:hAnsi="Symbol"/>
      </w:rPr>
    </w:lvl>
    <w:lvl w:ilvl="1" w:tplc="1ADCD4E8">
      <w:start w:val="1"/>
      <w:numFmt w:val="bullet"/>
      <w:lvlText w:val="o"/>
      <w:lvlJc w:val="left"/>
      <w:pPr>
        <w:ind w:left="1440" w:hanging="360"/>
      </w:pPr>
      <w:rPr>
        <w:rFonts w:hint="default" w:ascii="Courier New" w:hAnsi="Courier New"/>
      </w:rPr>
    </w:lvl>
    <w:lvl w:ilvl="2" w:tplc="6E144EE0">
      <w:start w:val="1"/>
      <w:numFmt w:val="bullet"/>
      <w:lvlText w:val=""/>
      <w:lvlJc w:val="left"/>
      <w:pPr>
        <w:ind w:left="2160" w:hanging="360"/>
      </w:pPr>
      <w:rPr>
        <w:rFonts w:hint="default" w:ascii="Wingdings" w:hAnsi="Wingdings"/>
      </w:rPr>
    </w:lvl>
    <w:lvl w:ilvl="3" w:tplc="6AE2C410">
      <w:start w:val="1"/>
      <w:numFmt w:val="bullet"/>
      <w:lvlText w:val=""/>
      <w:lvlJc w:val="left"/>
      <w:pPr>
        <w:ind w:left="2880" w:hanging="360"/>
      </w:pPr>
      <w:rPr>
        <w:rFonts w:hint="default" w:ascii="Symbol" w:hAnsi="Symbol"/>
      </w:rPr>
    </w:lvl>
    <w:lvl w:ilvl="4" w:tplc="16760DCE">
      <w:start w:val="1"/>
      <w:numFmt w:val="bullet"/>
      <w:lvlText w:val="o"/>
      <w:lvlJc w:val="left"/>
      <w:pPr>
        <w:ind w:left="3600" w:hanging="360"/>
      </w:pPr>
      <w:rPr>
        <w:rFonts w:hint="default" w:ascii="Courier New" w:hAnsi="Courier New"/>
      </w:rPr>
    </w:lvl>
    <w:lvl w:ilvl="5" w:tplc="DA522ADE">
      <w:start w:val="1"/>
      <w:numFmt w:val="bullet"/>
      <w:lvlText w:val=""/>
      <w:lvlJc w:val="left"/>
      <w:pPr>
        <w:ind w:left="4320" w:hanging="360"/>
      </w:pPr>
      <w:rPr>
        <w:rFonts w:hint="default" w:ascii="Wingdings" w:hAnsi="Wingdings"/>
      </w:rPr>
    </w:lvl>
    <w:lvl w:ilvl="6" w:tplc="CB3C3608">
      <w:start w:val="1"/>
      <w:numFmt w:val="bullet"/>
      <w:lvlText w:val=""/>
      <w:lvlJc w:val="left"/>
      <w:pPr>
        <w:ind w:left="5040" w:hanging="360"/>
      </w:pPr>
      <w:rPr>
        <w:rFonts w:hint="default" w:ascii="Symbol" w:hAnsi="Symbol"/>
      </w:rPr>
    </w:lvl>
    <w:lvl w:ilvl="7" w:tplc="359A9B4E">
      <w:start w:val="1"/>
      <w:numFmt w:val="bullet"/>
      <w:lvlText w:val="o"/>
      <w:lvlJc w:val="left"/>
      <w:pPr>
        <w:ind w:left="5760" w:hanging="360"/>
      </w:pPr>
      <w:rPr>
        <w:rFonts w:hint="default" w:ascii="Courier New" w:hAnsi="Courier New"/>
      </w:rPr>
    </w:lvl>
    <w:lvl w:ilvl="8" w:tplc="6826DA28">
      <w:start w:val="1"/>
      <w:numFmt w:val="bullet"/>
      <w:lvlText w:val=""/>
      <w:lvlJc w:val="left"/>
      <w:pPr>
        <w:ind w:left="6480" w:hanging="360"/>
      </w:pPr>
      <w:rPr>
        <w:rFonts w:hint="default" w:ascii="Wingdings" w:hAnsi="Wingdings"/>
      </w:rPr>
    </w:lvl>
  </w:abstractNum>
  <w:abstractNum w:abstractNumId="23" w15:restartNumberingAfterBreak="0">
    <w:nsid w:val="4ABE122A"/>
    <w:multiLevelType w:val="hybridMultilevel"/>
    <w:tmpl w:val="25DC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E6389"/>
    <w:multiLevelType w:val="hybridMultilevel"/>
    <w:tmpl w:val="76C26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1B67D5E"/>
    <w:multiLevelType w:val="hybridMultilevel"/>
    <w:tmpl w:val="9EACB0E4"/>
    <w:lvl w:ilvl="0" w:tplc="8B6E88F4">
      <w:start w:val="1"/>
      <w:numFmt w:val="bullet"/>
      <w:lvlText w:val=""/>
      <w:lvlJc w:val="left"/>
      <w:pPr>
        <w:ind w:left="720" w:hanging="360"/>
      </w:pPr>
      <w:rPr>
        <w:rFonts w:hint="default" w:ascii="Symbol" w:hAnsi="Symbol"/>
      </w:rPr>
    </w:lvl>
    <w:lvl w:ilvl="1" w:tplc="A268E44A">
      <w:start w:val="1"/>
      <w:numFmt w:val="bullet"/>
      <w:lvlText w:val="o"/>
      <w:lvlJc w:val="left"/>
      <w:pPr>
        <w:ind w:left="1440" w:hanging="360"/>
      </w:pPr>
      <w:rPr>
        <w:rFonts w:hint="default" w:ascii="Courier New" w:hAnsi="Courier New"/>
      </w:rPr>
    </w:lvl>
    <w:lvl w:ilvl="2" w:tplc="A52E7652">
      <w:start w:val="1"/>
      <w:numFmt w:val="bullet"/>
      <w:lvlText w:val=""/>
      <w:lvlJc w:val="left"/>
      <w:pPr>
        <w:ind w:left="2160" w:hanging="360"/>
      </w:pPr>
      <w:rPr>
        <w:rFonts w:hint="default" w:ascii="Wingdings" w:hAnsi="Wingdings"/>
      </w:rPr>
    </w:lvl>
    <w:lvl w:ilvl="3" w:tplc="BFC0CB92">
      <w:start w:val="1"/>
      <w:numFmt w:val="bullet"/>
      <w:lvlText w:val=""/>
      <w:lvlJc w:val="left"/>
      <w:pPr>
        <w:ind w:left="2880" w:hanging="360"/>
      </w:pPr>
      <w:rPr>
        <w:rFonts w:hint="default" w:ascii="Symbol" w:hAnsi="Symbol"/>
      </w:rPr>
    </w:lvl>
    <w:lvl w:ilvl="4" w:tplc="4748E766">
      <w:start w:val="1"/>
      <w:numFmt w:val="bullet"/>
      <w:lvlText w:val="o"/>
      <w:lvlJc w:val="left"/>
      <w:pPr>
        <w:ind w:left="3600" w:hanging="360"/>
      </w:pPr>
      <w:rPr>
        <w:rFonts w:hint="default" w:ascii="Courier New" w:hAnsi="Courier New"/>
      </w:rPr>
    </w:lvl>
    <w:lvl w:ilvl="5" w:tplc="B6264882">
      <w:start w:val="1"/>
      <w:numFmt w:val="bullet"/>
      <w:lvlText w:val=""/>
      <w:lvlJc w:val="left"/>
      <w:pPr>
        <w:ind w:left="4320" w:hanging="360"/>
      </w:pPr>
      <w:rPr>
        <w:rFonts w:hint="default" w:ascii="Wingdings" w:hAnsi="Wingdings"/>
      </w:rPr>
    </w:lvl>
    <w:lvl w:ilvl="6" w:tplc="24CCF39C">
      <w:start w:val="1"/>
      <w:numFmt w:val="bullet"/>
      <w:lvlText w:val=""/>
      <w:lvlJc w:val="left"/>
      <w:pPr>
        <w:ind w:left="5040" w:hanging="360"/>
      </w:pPr>
      <w:rPr>
        <w:rFonts w:hint="default" w:ascii="Symbol" w:hAnsi="Symbol"/>
      </w:rPr>
    </w:lvl>
    <w:lvl w:ilvl="7" w:tplc="31E8F680">
      <w:start w:val="1"/>
      <w:numFmt w:val="bullet"/>
      <w:lvlText w:val="o"/>
      <w:lvlJc w:val="left"/>
      <w:pPr>
        <w:ind w:left="5760" w:hanging="360"/>
      </w:pPr>
      <w:rPr>
        <w:rFonts w:hint="default" w:ascii="Courier New" w:hAnsi="Courier New"/>
      </w:rPr>
    </w:lvl>
    <w:lvl w:ilvl="8" w:tplc="1D7474F6">
      <w:start w:val="1"/>
      <w:numFmt w:val="bullet"/>
      <w:lvlText w:val=""/>
      <w:lvlJc w:val="left"/>
      <w:pPr>
        <w:ind w:left="6480" w:hanging="360"/>
      </w:pPr>
      <w:rPr>
        <w:rFonts w:hint="default" w:ascii="Wingdings" w:hAnsi="Wingdings"/>
      </w:rPr>
    </w:lvl>
  </w:abstractNum>
  <w:abstractNum w:abstractNumId="26" w15:restartNumberingAfterBreak="0">
    <w:nsid w:val="55211CD9"/>
    <w:multiLevelType w:val="hybridMultilevel"/>
    <w:tmpl w:val="17B0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D3559"/>
    <w:multiLevelType w:val="hybridMultilevel"/>
    <w:tmpl w:val="46F213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9612F"/>
    <w:multiLevelType w:val="hybridMultilevel"/>
    <w:tmpl w:val="20607350"/>
    <w:lvl w:ilvl="0" w:tplc="4E0EDC50">
      <w:start w:val="1"/>
      <w:numFmt w:val="bullet"/>
      <w:lvlText w:val=""/>
      <w:lvlJc w:val="left"/>
      <w:pPr>
        <w:ind w:left="720" w:hanging="360"/>
      </w:pPr>
      <w:rPr>
        <w:rFonts w:hint="default" w:ascii="Symbol" w:hAnsi="Symbol"/>
      </w:rPr>
    </w:lvl>
    <w:lvl w:ilvl="1" w:tplc="7FD4497C">
      <w:start w:val="1"/>
      <w:numFmt w:val="bullet"/>
      <w:lvlText w:val="o"/>
      <w:lvlJc w:val="left"/>
      <w:pPr>
        <w:ind w:left="1440" w:hanging="360"/>
      </w:pPr>
      <w:rPr>
        <w:rFonts w:hint="default" w:ascii="Courier New" w:hAnsi="Courier New"/>
      </w:rPr>
    </w:lvl>
    <w:lvl w:ilvl="2" w:tplc="B1BE4280">
      <w:start w:val="1"/>
      <w:numFmt w:val="bullet"/>
      <w:lvlText w:val=""/>
      <w:lvlJc w:val="left"/>
      <w:pPr>
        <w:ind w:left="2160" w:hanging="360"/>
      </w:pPr>
      <w:rPr>
        <w:rFonts w:hint="default" w:ascii="Wingdings" w:hAnsi="Wingdings"/>
      </w:rPr>
    </w:lvl>
    <w:lvl w:ilvl="3" w:tplc="ACF00FB0">
      <w:start w:val="1"/>
      <w:numFmt w:val="bullet"/>
      <w:lvlText w:val=""/>
      <w:lvlJc w:val="left"/>
      <w:pPr>
        <w:ind w:left="2880" w:hanging="360"/>
      </w:pPr>
      <w:rPr>
        <w:rFonts w:hint="default" w:ascii="Symbol" w:hAnsi="Symbol"/>
      </w:rPr>
    </w:lvl>
    <w:lvl w:ilvl="4" w:tplc="39502DB0">
      <w:start w:val="1"/>
      <w:numFmt w:val="bullet"/>
      <w:lvlText w:val="o"/>
      <w:lvlJc w:val="left"/>
      <w:pPr>
        <w:ind w:left="3600" w:hanging="360"/>
      </w:pPr>
      <w:rPr>
        <w:rFonts w:hint="default" w:ascii="Courier New" w:hAnsi="Courier New"/>
      </w:rPr>
    </w:lvl>
    <w:lvl w:ilvl="5" w:tplc="287C74C4">
      <w:start w:val="1"/>
      <w:numFmt w:val="bullet"/>
      <w:lvlText w:val=""/>
      <w:lvlJc w:val="left"/>
      <w:pPr>
        <w:ind w:left="4320" w:hanging="360"/>
      </w:pPr>
      <w:rPr>
        <w:rFonts w:hint="default" w:ascii="Wingdings" w:hAnsi="Wingdings"/>
      </w:rPr>
    </w:lvl>
    <w:lvl w:ilvl="6" w:tplc="051A0F10">
      <w:start w:val="1"/>
      <w:numFmt w:val="bullet"/>
      <w:lvlText w:val=""/>
      <w:lvlJc w:val="left"/>
      <w:pPr>
        <w:ind w:left="5040" w:hanging="360"/>
      </w:pPr>
      <w:rPr>
        <w:rFonts w:hint="default" w:ascii="Symbol" w:hAnsi="Symbol"/>
      </w:rPr>
    </w:lvl>
    <w:lvl w:ilvl="7" w:tplc="2A22CE12">
      <w:start w:val="1"/>
      <w:numFmt w:val="bullet"/>
      <w:lvlText w:val="o"/>
      <w:lvlJc w:val="left"/>
      <w:pPr>
        <w:ind w:left="5760" w:hanging="360"/>
      </w:pPr>
      <w:rPr>
        <w:rFonts w:hint="default" w:ascii="Courier New" w:hAnsi="Courier New"/>
      </w:rPr>
    </w:lvl>
    <w:lvl w:ilvl="8" w:tplc="FDD6A65A">
      <w:start w:val="1"/>
      <w:numFmt w:val="bullet"/>
      <w:lvlText w:val=""/>
      <w:lvlJc w:val="left"/>
      <w:pPr>
        <w:ind w:left="6480" w:hanging="360"/>
      </w:pPr>
      <w:rPr>
        <w:rFonts w:hint="default" w:ascii="Wingdings" w:hAnsi="Wingdings"/>
      </w:rPr>
    </w:lvl>
  </w:abstractNum>
  <w:abstractNum w:abstractNumId="29" w15:restartNumberingAfterBreak="0">
    <w:nsid w:val="5C66754D"/>
    <w:multiLevelType w:val="hybridMultilevel"/>
    <w:tmpl w:val="A38469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D3503B0"/>
    <w:multiLevelType w:val="hybridMultilevel"/>
    <w:tmpl w:val="47026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173CE"/>
    <w:multiLevelType w:val="hybridMultilevel"/>
    <w:tmpl w:val="0930CFDA"/>
    <w:lvl w:ilvl="0" w:tplc="6BE6BE02">
      <w:start w:val="1"/>
      <w:numFmt w:val="bullet"/>
      <w:lvlText w:val=""/>
      <w:lvlJc w:val="left"/>
      <w:pPr>
        <w:ind w:left="720" w:hanging="360"/>
      </w:pPr>
      <w:rPr>
        <w:rFonts w:hint="default" w:ascii="Symbol" w:hAnsi="Symbol"/>
      </w:rPr>
    </w:lvl>
    <w:lvl w:ilvl="1" w:tplc="D8C6A310">
      <w:start w:val="1"/>
      <w:numFmt w:val="bullet"/>
      <w:lvlText w:val="o"/>
      <w:lvlJc w:val="left"/>
      <w:pPr>
        <w:ind w:left="1440" w:hanging="360"/>
      </w:pPr>
      <w:rPr>
        <w:rFonts w:hint="default" w:ascii="Courier New" w:hAnsi="Courier New"/>
      </w:rPr>
    </w:lvl>
    <w:lvl w:ilvl="2" w:tplc="0B4A84CE">
      <w:start w:val="1"/>
      <w:numFmt w:val="bullet"/>
      <w:lvlText w:val=""/>
      <w:lvlJc w:val="left"/>
      <w:pPr>
        <w:ind w:left="2160" w:hanging="360"/>
      </w:pPr>
      <w:rPr>
        <w:rFonts w:hint="default" w:ascii="Wingdings" w:hAnsi="Wingdings"/>
      </w:rPr>
    </w:lvl>
    <w:lvl w:ilvl="3" w:tplc="59AC8BB6">
      <w:start w:val="1"/>
      <w:numFmt w:val="bullet"/>
      <w:lvlText w:val=""/>
      <w:lvlJc w:val="left"/>
      <w:pPr>
        <w:ind w:left="2880" w:hanging="360"/>
      </w:pPr>
      <w:rPr>
        <w:rFonts w:hint="default" w:ascii="Symbol" w:hAnsi="Symbol"/>
      </w:rPr>
    </w:lvl>
    <w:lvl w:ilvl="4" w:tplc="511C2D88">
      <w:start w:val="1"/>
      <w:numFmt w:val="bullet"/>
      <w:lvlText w:val="o"/>
      <w:lvlJc w:val="left"/>
      <w:pPr>
        <w:ind w:left="3600" w:hanging="360"/>
      </w:pPr>
      <w:rPr>
        <w:rFonts w:hint="default" w:ascii="Courier New" w:hAnsi="Courier New"/>
      </w:rPr>
    </w:lvl>
    <w:lvl w:ilvl="5" w:tplc="3FE6D460">
      <w:start w:val="1"/>
      <w:numFmt w:val="bullet"/>
      <w:lvlText w:val=""/>
      <w:lvlJc w:val="left"/>
      <w:pPr>
        <w:ind w:left="4320" w:hanging="360"/>
      </w:pPr>
      <w:rPr>
        <w:rFonts w:hint="default" w:ascii="Wingdings" w:hAnsi="Wingdings"/>
      </w:rPr>
    </w:lvl>
    <w:lvl w:ilvl="6" w:tplc="FEC80378">
      <w:start w:val="1"/>
      <w:numFmt w:val="bullet"/>
      <w:lvlText w:val=""/>
      <w:lvlJc w:val="left"/>
      <w:pPr>
        <w:ind w:left="5040" w:hanging="360"/>
      </w:pPr>
      <w:rPr>
        <w:rFonts w:hint="default" w:ascii="Symbol" w:hAnsi="Symbol"/>
      </w:rPr>
    </w:lvl>
    <w:lvl w:ilvl="7" w:tplc="55841442">
      <w:start w:val="1"/>
      <w:numFmt w:val="bullet"/>
      <w:lvlText w:val="o"/>
      <w:lvlJc w:val="left"/>
      <w:pPr>
        <w:ind w:left="5760" w:hanging="360"/>
      </w:pPr>
      <w:rPr>
        <w:rFonts w:hint="default" w:ascii="Courier New" w:hAnsi="Courier New"/>
      </w:rPr>
    </w:lvl>
    <w:lvl w:ilvl="8" w:tplc="AF3651D4">
      <w:start w:val="1"/>
      <w:numFmt w:val="bullet"/>
      <w:lvlText w:val=""/>
      <w:lvlJc w:val="left"/>
      <w:pPr>
        <w:ind w:left="6480" w:hanging="360"/>
      </w:pPr>
      <w:rPr>
        <w:rFonts w:hint="default" w:ascii="Wingdings" w:hAnsi="Wingdings"/>
      </w:rPr>
    </w:lvl>
  </w:abstractNum>
  <w:abstractNum w:abstractNumId="32" w15:restartNumberingAfterBreak="0">
    <w:nsid w:val="60E75976"/>
    <w:multiLevelType w:val="hybridMultilevel"/>
    <w:tmpl w:val="CEE81EE2"/>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C11AE"/>
    <w:multiLevelType w:val="hybridMultilevel"/>
    <w:tmpl w:val="FBB04364"/>
    <w:lvl w:ilvl="0" w:tplc="847274D2">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C8619D8"/>
    <w:multiLevelType w:val="hybridMultilevel"/>
    <w:tmpl w:val="70E0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E68A5"/>
    <w:multiLevelType w:val="hybridMultilevel"/>
    <w:tmpl w:val="B59EFF68"/>
    <w:lvl w:ilvl="0" w:tplc="782A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01F22"/>
    <w:multiLevelType w:val="hybridMultilevel"/>
    <w:tmpl w:val="0CFA5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E642EFE"/>
    <w:multiLevelType w:val="hybridMultilevel"/>
    <w:tmpl w:val="1C2073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00F32F0"/>
    <w:multiLevelType w:val="hybridMultilevel"/>
    <w:tmpl w:val="34C00E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0443DFA"/>
    <w:multiLevelType w:val="hybridMultilevel"/>
    <w:tmpl w:val="A198B9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5"/>
  </w:num>
  <w:num w:numId="2">
    <w:abstractNumId w:val="4"/>
  </w:num>
  <w:num w:numId="3">
    <w:abstractNumId w:val="31"/>
  </w:num>
  <w:num w:numId="4">
    <w:abstractNumId w:val="28"/>
  </w:num>
  <w:num w:numId="5">
    <w:abstractNumId w:val="13"/>
  </w:num>
  <w:num w:numId="6">
    <w:abstractNumId w:val="27"/>
  </w:num>
  <w:num w:numId="7">
    <w:abstractNumId w:val="20"/>
  </w:num>
  <w:num w:numId="8">
    <w:abstractNumId w:val="9"/>
  </w:num>
  <w:num w:numId="9">
    <w:abstractNumId w:val="1"/>
  </w:num>
  <w:num w:numId="10">
    <w:abstractNumId w:val="35"/>
  </w:num>
  <w:num w:numId="11">
    <w:abstractNumId w:val="32"/>
  </w:num>
  <w:num w:numId="12">
    <w:abstractNumId w:val="7"/>
  </w:num>
  <w:num w:numId="13">
    <w:abstractNumId w:val="10"/>
  </w:num>
  <w:num w:numId="14">
    <w:abstractNumId w:val="16"/>
  </w:num>
  <w:num w:numId="15">
    <w:abstractNumId w:val="26"/>
  </w:num>
  <w:num w:numId="16">
    <w:abstractNumId w:val="6"/>
  </w:num>
  <w:num w:numId="17">
    <w:abstractNumId w:val="2"/>
  </w:num>
  <w:num w:numId="18">
    <w:abstractNumId w:val="3"/>
  </w:num>
  <w:num w:numId="19">
    <w:abstractNumId w:val="23"/>
  </w:num>
  <w:num w:numId="20">
    <w:abstractNumId w:val="12"/>
  </w:num>
  <w:num w:numId="21">
    <w:abstractNumId w:val="0"/>
  </w:num>
  <w:num w:numId="22">
    <w:abstractNumId w:val="21"/>
  </w:num>
  <w:num w:numId="23">
    <w:abstractNumId w:val="14"/>
  </w:num>
  <w:num w:numId="24">
    <w:abstractNumId w:val="18"/>
  </w:num>
  <w:num w:numId="25">
    <w:abstractNumId w:val="19"/>
  </w:num>
  <w:num w:numId="26">
    <w:abstractNumId w:val="38"/>
  </w:num>
  <w:num w:numId="27">
    <w:abstractNumId w:val="25"/>
  </w:num>
  <w:num w:numId="28">
    <w:abstractNumId w:val="17"/>
  </w:num>
  <w:num w:numId="29">
    <w:abstractNumId w:val="11"/>
  </w:num>
  <w:num w:numId="30">
    <w:abstractNumId w:val="22"/>
  </w:num>
  <w:num w:numId="31">
    <w:abstractNumId w:val="29"/>
  </w:num>
  <w:num w:numId="32">
    <w:abstractNumId w:val="8"/>
  </w:num>
  <w:num w:numId="33">
    <w:abstractNumId w:val="24"/>
  </w:num>
  <w:num w:numId="34">
    <w:abstractNumId w:val="37"/>
  </w:num>
  <w:num w:numId="35">
    <w:abstractNumId w:val="33"/>
  </w:num>
  <w:num w:numId="36">
    <w:abstractNumId w:val="39"/>
  </w:num>
  <w:num w:numId="37">
    <w:abstractNumId w:val="36"/>
  </w:num>
  <w:num w:numId="38">
    <w:abstractNumId w:val="15"/>
  </w:num>
  <w:num w:numId="39">
    <w:abstractNumId w:val="30"/>
  </w:num>
  <w:num w:numId="40">
    <w:abstractNumId w:val="34"/>
  </w:num>
  <w:numIdMacAtCleanup w:val="5"/>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hideSpellingErrors/>
  <w:hideGrammaticalErrors/>
  <w:activeWritingStyle w:lang="en-US" w:vendorID="64" w:dllVersion="6" w:nlCheck="1" w:checkStyle="1" w:appName="MSWord"/>
  <w:activeWritingStyle w:lang="es-PR" w:vendorID="64" w:dllVersion="6" w:nlCheck="1" w:checkStyle="0" w:appName="MSWord"/>
  <w:activeWritingStyle w:lang="en-US" w:vendorID="64" w:dllVersion="4096" w:nlCheck="1" w:checkStyle="0" w:appName="MSWord"/>
  <w:activeWritingStyle w:lang="en-US" w:vendorID="64" w:dllVersion="0" w:nlCheck="1" w:checkStyle="0" w:appName="MSWord"/>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FB0"/>
    <w:rsid w:val="00003C4D"/>
    <w:rsid w:val="00007E97"/>
    <w:rsid w:val="000101F1"/>
    <w:rsid w:val="000109FC"/>
    <w:rsid w:val="00013971"/>
    <w:rsid w:val="00013E1D"/>
    <w:rsid w:val="00013F70"/>
    <w:rsid w:val="000143B9"/>
    <w:rsid w:val="000146C8"/>
    <w:rsid w:val="00015731"/>
    <w:rsid w:val="000203B5"/>
    <w:rsid w:val="0002224C"/>
    <w:rsid w:val="00022687"/>
    <w:rsid w:val="00022955"/>
    <w:rsid w:val="0002296D"/>
    <w:rsid w:val="00024E64"/>
    <w:rsid w:val="00026B63"/>
    <w:rsid w:val="000276AD"/>
    <w:rsid w:val="00031EC7"/>
    <w:rsid w:val="0003520A"/>
    <w:rsid w:val="000353A1"/>
    <w:rsid w:val="00036333"/>
    <w:rsid w:val="000378C8"/>
    <w:rsid w:val="000400CD"/>
    <w:rsid w:val="000406C5"/>
    <w:rsid w:val="000408DF"/>
    <w:rsid w:val="00042565"/>
    <w:rsid w:val="00043588"/>
    <w:rsid w:val="000435EC"/>
    <w:rsid w:val="0005657C"/>
    <w:rsid w:val="00056CB6"/>
    <w:rsid w:val="000610C7"/>
    <w:rsid w:val="000610E9"/>
    <w:rsid w:val="00063A6D"/>
    <w:rsid w:val="00063C68"/>
    <w:rsid w:val="00064E0B"/>
    <w:rsid w:val="000671EE"/>
    <w:rsid w:val="00067BEF"/>
    <w:rsid w:val="00067FB6"/>
    <w:rsid w:val="000720B2"/>
    <w:rsid w:val="000745E2"/>
    <w:rsid w:val="00075991"/>
    <w:rsid w:val="000806B4"/>
    <w:rsid w:val="00080A81"/>
    <w:rsid w:val="00081D0B"/>
    <w:rsid w:val="000823B5"/>
    <w:rsid w:val="000829AC"/>
    <w:rsid w:val="00084A54"/>
    <w:rsid w:val="00085239"/>
    <w:rsid w:val="00085445"/>
    <w:rsid w:val="00086261"/>
    <w:rsid w:val="00087D34"/>
    <w:rsid w:val="0009096D"/>
    <w:rsid w:val="000913DA"/>
    <w:rsid w:val="000915E0"/>
    <w:rsid w:val="000A32BF"/>
    <w:rsid w:val="000A384A"/>
    <w:rsid w:val="000A388F"/>
    <w:rsid w:val="000A5A2A"/>
    <w:rsid w:val="000A70BD"/>
    <w:rsid w:val="000A7D76"/>
    <w:rsid w:val="000B0D95"/>
    <w:rsid w:val="000B199F"/>
    <w:rsid w:val="000B2F61"/>
    <w:rsid w:val="000B6470"/>
    <w:rsid w:val="000C2913"/>
    <w:rsid w:val="000C4BFF"/>
    <w:rsid w:val="000D0C55"/>
    <w:rsid w:val="000D401D"/>
    <w:rsid w:val="000D40E3"/>
    <w:rsid w:val="000D5691"/>
    <w:rsid w:val="000D770D"/>
    <w:rsid w:val="000E2511"/>
    <w:rsid w:val="000E40CA"/>
    <w:rsid w:val="000E6659"/>
    <w:rsid w:val="000E7260"/>
    <w:rsid w:val="000F230C"/>
    <w:rsid w:val="000F666B"/>
    <w:rsid w:val="00101E8C"/>
    <w:rsid w:val="00103D38"/>
    <w:rsid w:val="00106CE4"/>
    <w:rsid w:val="00111F68"/>
    <w:rsid w:val="00117F76"/>
    <w:rsid w:val="0012128C"/>
    <w:rsid w:val="00121A41"/>
    <w:rsid w:val="00126E79"/>
    <w:rsid w:val="0013306C"/>
    <w:rsid w:val="0013361F"/>
    <w:rsid w:val="00134407"/>
    <w:rsid w:val="001419B3"/>
    <w:rsid w:val="001423BF"/>
    <w:rsid w:val="00143D54"/>
    <w:rsid w:val="001515CA"/>
    <w:rsid w:val="001538C7"/>
    <w:rsid w:val="0015443E"/>
    <w:rsid w:val="00154C96"/>
    <w:rsid w:val="001558C7"/>
    <w:rsid w:val="00155CB1"/>
    <w:rsid w:val="00156851"/>
    <w:rsid w:val="00162357"/>
    <w:rsid w:val="001626B6"/>
    <w:rsid w:val="00163286"/>
    <w:rsid w:val="0016543C"/>
    <w:rsid w:val="00165640"/>
    <w:rsid w:val="00167180"/>
    <w:rsid w:val="00173DAB"/>
    <w:rsid w:val="00181252"/>
    <w:rsid w:val="00182B36"/>
    <w:rsid w:val="0018715C"/>
    <w:rsid w:val="00190F35"/>
    <w:rsid w:val="00191A96"/>
    <w:rsid w:val="001973EF"/>
    <w:rsid w:val="001A00B6"/>
    <w:rsid w:val="001A0715"/>
    <w:rsid w:val="001A2C49"/>
    <w:rsid w:val="001A3557"/>
    <w:rsid w:val="001A771D"/>
    <w:rsid w:val="001B0B19"/>
    <w:rsid w:val="001B135D"/>
    <w:rsid w:val="001B2355"/>
    <w:rsid w:val="001B48F9"/>
    <w:rsid w:val="001B53AE"/>
    <w:rsid w:val="001B581D"/>
    <w:rsid w:val="001B6885"/>
    <w:rsid w:val="001C278A"/>
    <w:rsid w:val="001C53D5"/>
    <w:rsid w:val="001C709C"/>
    <w:rsid w:val="001C740F"/>
    <w:rsid w:val="001C7986"/>
    <w:rsid w:val="001D1E9B"/>
    <w:rsid w:val="001D23E7"/>
    <w:rsid w:val="001D4DDB"/>
    <w:rsid w:val="001D511C"/>
    <w:rsid w:val="001E0E97"/>
    <w:rsid w:val="001E1BD1"/>
    <w:rsid w:val="001E69EF"/>
    <w:rsid w:val="001F125E"/>
    <w:rsid w:val="001F2713"/>
    <w:rsid w:val="001F4FCC"/>
    <w:rsid w:val="0020118D"/>
    <w:rsid w:val="00201D42"/>
    <w:rsid w:val="00201DB2"/>
    <w:rsid w:val="002024E6"/>
    <w:rsid w:val="00203170"/>
    <w:rsid w:val="00203D6E"/>
    <w:rsid w:val="00205FF6"/>
    <w:rsid w:val="002104A6"/>
    <w:rsid w:val="00211E0B"/>
    <w:rsid w:val="002214D2"/>
    <w:rsid w:val="00223C2E"/>
    <w:rsid w:val="002256DE"/>
    <w:rsid w:val="00231E40"/>
    <w:rsid w:val="002328C6"/>
    <w:rsid w:val="00232A8E"/>
    <w:rsid w:val="00232FFF"/>
    <w:rsid w:val="0023497E"/>
    <w:rsid w:val="00240CA5"/>
    <w:rsid w:val="00243B72"/>
    <w:rsid w:val="00245862"/>
    <w:rsid w:val="00250FB6"/>
    <w:rsid w:val="00251ADC"/>
    <w:rsid w:val="00254C30"/>
    <w:rsid w:val="00261657"/>
    <w:rsid w:val="00262481"/>
    <w:rsid w:val="002639B7"/>
    <w:rsid w:val="00263B0D"/>
    <w:rsid w:val="00264222"/>
    <w:rsid w:val="002709AA"/>
    <w:rsid w:val="002714F2"/>
    <w:rsid w:val="00272348"/>
    <w:rsid w:val="0027377A"/>
    <w:rsid w:val="00275922"/>
    <w:rsid w:val="00276FD2"/>
    <w:rsid w:val="0028063E"/>
    <w:rsid w:val="0028093F"/>
    <w:rsid w:val="00281AD7"/>
    <w:rsid w:val="00281D5A"/>
    <w:rsid w:val="00284ED0"/>
    <w:rsid w:val="00287F65"/>
    <w:rsid w:val="0029167A"/>
    <w:rsid w:val="00295A43"/>
    <w:rsid w:val="002A12AA"/>
    <w:rsid w:val="002A2F03"/>
    <w:rsid w:val="002A35AA"/>
    <w:rsid w:val="002A5A7F"/>
    <w:rsid w:val="002A68BD"/>
    <w:rsid w:val="002A7B33"/>
    <w:rsid w:val="002A7B84"/>
    <w:rsid w:val="002A7E2D"/>
    <w:rsid w:val="002B0C7C"/>
    <w:rsid w:val="002B28B6"/>
    <w:rsid w:val="002B2F65"/>
    <w:rsid w:val="002B3F7E"/>
    <w:rsid w:val="002B78AE"/>
    <w:rsid w:val="002C3175"/>
    <w:rsid w:val="002C4A97"/>
    <w:rsid w:val="002D0FBE"/>
    <w:rsid w:val="002D252F"/>
    <w:rsid w:val="002D3821"/>
    <w:rsid w:val="002E2253"/>
    <w:rsid w:val="002E5354"/>
    <w:rsid w:val="002F106B"/>
    <w:rsid w:val="002F1407"/>
    <w:rsid w:val="002F3F4B"/>
    <w:rsid w:val="002F7478"/>
    <w:rsid w:val="00303199"/>
    <w:rsid w:val="00303A73"/>
    <w:rsid w:val="00310294"/>
    <w:rsid w:val="0031114D"/>
    <w:rsid w:val="003129F9"/>
    <w:rsid w:val="003139D8"/>
    <w:rsid w:val="00313E4B"/>
    <w:rsid w:val="00316CAE"/>
    <w:rsid w:val="0031763F"/>
    <w:rsid w:val="003237D6"/>
    <w:rsid w:val="003255C0"/>
    <w:rsid w:val="00326102"/>
    <w:rsid w:val="0032713D"/>
    <w:rsid w:val="00332398"/>
    <w:rsid w:val="003323AE"/>
    <w:rsid w:val="00332B9B"/>
    <w:rsid w:val="0033377B"/>
    <w:rsid w:val="00344512"/>
    <w:rsid w:val="003446F6"/>
    <w:rsid w:val="00346262"/>
    <w:rsid w:val="00352F92"/>
    <w:rsid w:val="003635E9"/>
    <w:rsid w:val="00364F95"/>
    <w:rsid w:val="00365E11"/>
    <w:rsid w:val="00365F3A"/>
    <w:rsid w:val="0036732F"/>
    <w:rsid w:val="003677D2"/>
    <w:rsid w:val="00371A89"/>
    <w:rsid w:val="00375D9F"/>
    <w:rsid w:val="00375EBF"/>
    <w:rsid w:val="00375EC6"/>
    <w:rsid w:val="00380312"/>
    <w:rsid w:val="00380D88"/>
    <w:rsid w:val="0038320A"/>
    <w:rsid w:val="00383A11"/>
    <w:rsid w:val="00383CBC"/>
    <w:rsid w:val="00383F59"/>
    <w:rsid w:val="003850F0"/>
    <w:rsid w:val="00386F9C"/>
    <w:rsid w:val="00387153"/>
    <w:rsid w:val="003879F3"/>
    <w:rsid w:val="00387B4E"/>
    <w:rsid w:val="00390B64"/>
    <w:rsid w:val="00392EF9"/>
    <w:rsid w:val="0039381C"/>
    <w:rsid w:val="00397A86"/>
    <w:rsid w:val="003A08A5"/>
    <w:rsid w:val="003A20D1"/>
    <w:rsid w:val="003A36F8"/>
    <w:rsid w:val="003A3870"/>
    <w:rsid w:val="003A39DB"/>
    <w:rsid w:val="003A7B4F"/>
    <w:rsid w:val="003B0278"/>
    <w:rsid w:val="003B106C"/>
    <w:rsid w:val="003B1F5A"/>
    <w:rsid w:val="003B2910"/>
    <w:rsid w:val="003B3777"/>
    <w:rsid w:val="003B6A25"/>
    <w:rsid w:val="003B736F"/>
    <w:rsid w:val="003B737D"/>
    <w:rsid w:val="003B780F"/>
    <w:rsid w:val="003C3AE4"/>
    <w:rsid w:val="003C4089"/>
    <w:rsid w:val="003C7CE9"/>
    <w:rsid w:val="003C7F69"/>
    <w:rsid w:val="003D3E6C"/>
    <w:rsid w:val="003D5C90"/>
    <w:rsid w:val="003E2657"/>
    <w:rsid w:val="003E2F20"/>
    <w:rsid w:val="003E3043"/>
    <w:rsid w:val="003E3E0C"/>
    <w:rsid w:val="003E6CDD"/>
    <w:rsid w:val="003E6D14"/>
    <w:rsid w:val="003E7B75"/>
    <w:rsid w:val="003F1927"/>
    <w:rsid w:val="003F2EAE"/>
    <w:rsid w:val="003F5CB9"/>
    <w:rsid w:val="003F626D"/>
    <w:rsid w:val="003F6EBD"/>
    <w:rsid w:val="003F7066"/>
    <w:rsid w:val="00400468"/>
    <w:rsid w:val="004009F2"/>
    <w:rsid w:val="00401245"/>
    <w:rsid w:val="00402417"/>
    <w:rsid w:val="00402E99"/>
    <w:rsid w:val="0040474B"/>
    <w:rsid w:val="00404F49"/>
    <w:rsid w:val="004060F3"/>
    <w:rsid w:val="004079A4"/>
    <w:rsid w:val="00410BFB"/>
    <w:rsid w:val="00412637"/>
    <w:rsid w:val="00412E2A"/>
    <w:rsid w:val="0041662C"/>
    <w:rsid w:val="00420890"/>
    <w:rsid w:val="004226B3"/>
    <w:rsid w:val="0042361B"/>
    <w:rsid w:val="00433D2A"/>
    <w:rsid w:val="004342C7"/>
    <w:rsid w:val="00434B0D"/>
    <w:rsid w:val="00437A23"/>
    <w:rsid w:val="0044376B"/>
    <w:rsid w:val="0044770E"/>
    <w:rsid w:val="004521DE"/>
    <w:rsid w:val="00461AA2"/>
    <w:rsid w:val="004653EA"/>
    <w:rsid w:val="00465C6B"/>
    <w:rsid w:val="00470C94"/>
    <w:rsid w:val="00471DD9"/>
    <w:rsid w:val="00473360"/>
    <w:rsid w:val="00473BD7"/>
    <w:rsid w:val="00474BB7"/>
    <w:rsid w:val="00475BD1"/>
    <w:rsid w:val="00476080"/>
    <w:rsid w:val="0048145A"/>
    <w:rsid w:val="004842FF"/>
    <w:rsid w:val="00485A0F"/>
    <w:rsid w:val="00486FA4"/>
    <w:rsid w:val="00490271"/>
    <w:rsid w:val="00491E88"/>
    <w:rsid w:val="004921EE"/>
    <w:rsid w:val="00492FD3"/>
    <w:rsid w:val="004942FB"/>
    <w:rsid w:val="004951C1"/>
    <w:rsid w:val="00495CF4"/>
    <w:rsid w:val="0049694C"/>
    <w:rsid w:val="00496B89"/>
    <w:rsid w:val="004971D1"/>
    <w:rsid w:val="004A26E9"/>
    <w:rsid w:val="004A6EE5"/>
    <w:rsid w:val="004A764F"/>
    <w:rsid w:val="004B753E"/>
    <w:rsid w:val="004C0E65"/>
    <w:rsid w:val="004C2693"/>
    <w:rsid w:val="004C2E3E"/>
    <w:rsid w:val="004C61AE"/>
    <w:rsid w:val="004D02DA"/>
    <w:rsid w:val="004D25AF"/>
    <w:rsid w:val="004D273E"/>
    <w:rsid w:val="004E2EC1"/>
    <w:rsid w:val="004E584C"/>
    <w:rsid w:val="004E6685"/>
    <w:rsid w:val="004F09D1"/>
    <w:rsid w:val="004F2EB8"/>
    <w:rsid w:val="004F3535"/>
    <w:rsid w:val="004F448C"/>
    <w:rsid w:val="005006C3"/>
    <w:rsid w:val="00505AB4"/>
    <w:rsid w:val="00505E02"/>
    <w:rsid w:val="00507844"/>
    <w:rsid w:val="00510757"/>
    <w:rsid w:val="0051345C"/>
    <w:rsid w:val="00514C86"/>
    <w:rsid w:val="00517A44"/>
    <w:rsid w:val="00517C50"/>
    <w:rsid w:val="0052381E"/>
    <w:rsid w:val="00523D62"/>
    <w:rsid w:val="00523FCF"/>
    <w:rsid w:val="00526641"/>
    <w:rsid w:val="00527E58"/>
    <w:rsid w:val="0053013F"/>
    <w:rsid w:val="00530730"/>
    <w:rsid w:val="00531E74"/>
    <w:rsid w:val="00532988"/>
    <w:rsid w:val="005334BF"/>
    <w:rsid w:val="005339A8"/>
    <w:rsid w:val="00537CC5"/>
    <w:rsid w:val="005451C4"/>
    <w:rsid w:val="005459B7"/>
    <w:rsid w:val="00550AB3"/>
    <w:rsid w:val="00551CDD"/>
    <w:rsid w:val="00556E28"/>
    <w:rsid w:val="00557252"/>
    <w:rsid w:val="00560428"/>
    <w:rsid w:val="005630FB"/>
    <w:rsid w:val="00575A11"/>
    <w:rsid w:val="00575D04"/>
    <w:rsid w:val="00577016"/>
    <w:rsid w:val="00580500"/>
    <w:rsid w:val="00581618"/>
    <w:rsid w:val="00581F42"/>
    <w:rsid w:val="0058210F"/>
    <w:rsid w:val="00582E36"/>
    <w:rsid w:val="00584044"/>
    <w:rsid w:val="00585E1B"/>
    <w:rsid w:val="00587F45"/>
    <w:rsid w:val="00590289"/>
    <w:rsid w:val="00590AF5"/>
    <w:rsid w:val="00593764"/>
    <w:rsid w:val="00595142"/>
    <w:rsid w:val="005959D4"/>
    <w:rsid w:val="00595B07"/>
    <w:rsid w:val="005A082E"/>
    <w:rsid w:val="005A0ABF"/>
    <w:rsid w:val="005A10BE"/>
    <w:rsid w:val="005A1B5C"/>
    <w:rsid w:val="005A1CC0"/>
    <w:rsid w:val="005A47AC"/>
    <w:rsid w:val="005A79DF"/>
    <w:rsid w:val="005B0D40"/>
    <w:rsid w:val="005B56D0"/>
    <w:rsid w:val="005B7283"/>
    <w:rsid w:val="005C2C34"/>
    <w:rsid w:val="005C3E6E"/>
    <w:rsid w:val="005C5185"/>
    <w:rsid w:val="005D0EC8"/>
    <w:rsid w:val="005D2BDA"/>
    <w:rsid w:val="005D4D27"/>
    <w:rsid w:val="005D62EC"/>
    <w:rsid w:val="005D77D8"/>
    <w:rsid w:val="005E2A8A"/>
    <w:rsid w:val="005E7ABB"/>
    <w:rsid w:val="005F01C4"/>
    <w:rsid w:val="005F28F6"/>
    <w:rsid w:val="005F3B34"/>
    <w:rsid w:val="005F7BCB"/>
    <w:rsid w:val="005F7CC3"/>
    <w:rsid w:val="0060406F"/>
    <w:rsid w:val="00606ED1"/>
    <w:rsid w:val="00612445"/>
    <w:rsid w:val="00612DB6"/>
    <w:rsid w:val="00612F85"/>
    <w:rsid w:val="00622F58"/>
    <w:rsid w:val="006275F6"/>
    <w:rsid w:val="00627CED"/>
    <w:rsid w:val="006314E8"/>
    <w:rsid w:val="006317E2"/>
    <w:rsid w:val="006324D6"/>
    <w:rsid w:val="006343F5"/>
    <w:rsid w:val="00635699"/>
    <w:rsid w:val="00640CFA"/>
    <w:rsid w:val="006411BC"/>
    <w:rsid w:val="00642AA1"/>
    <w:rsid w:val="006463DD"/>
    <w:rsid w:val="006474D1"/>
    <w:rsid w:val="006560A4"/>
    <w:rsid w:val="00657821"/>
    <w:rsid w:val="00660F90"/>
    <w:rsid w:val="00670501"/>
    <w:rsid w:val="00670667"/>
    <w:rsid w:val="00670942"/>
    <w:rsid w:val="0067347D"/>
    <w:rsid w:val="0067380E"/>
    <w:rsid w:val="0067486E"/>
    <w:rsid w:val="00680327"/>
    <w:rsid w:val="006806C4"/>
    <w:rsid w:val="006807E5"/>
    <w:rsid w:val="00682380"/>
    <w:rsid w:val="00684B93"/>
    <w:rsid w:val="00686CA2"/>
    <w:rsid w:val="00690311"/>
    <w:rsid w:val="00691EBC"/>
    <w:rsid w:val="00696362"/>
    <w:rsid w:val="00696B04"/>
    <w:rsid w:val="00696EE2"/>
    <w:rsid w:val="00697740"/>
    <w:rsid w:val="006A0A33"/>
    <w:rsid w:val="006A251A"/>
    <w:rsid w:val="006A3EF8"/>
    <w:rsid w:val="006A491B"/>
    <w:rsid w:val="006B0EFA"/>
    <w:rsid w:val="006B1839"/>
    <w:rsid w:val="006B46B4"/>
    <w:rsid w:val="006B4A35"/>
    <w:rsid w:val="006C0239"/>
    <w:rsid w:val="006C2137"/>
    <w:rsid w:val="006C22AE"/>
    <w:rsid w:val="006C35B1"/>
    <w:rsid w:val="006C52B9"/>
    <w:rsid w:val="006C6408"/>
    <w:rsid w:val="006C693B"/>
    <w:rsid w:val="006C6A93"/>
    <w:rsid w:val="006D0F2E"/>
    <w:rsid w:val="006D50C4"/>
    <w:rsid w:val="006D53AA"/>
    <w:rsid w:val="006D6EB9"/>
    <w:rsid w:val="006D6FA6"/>
    <w:rsid w:val="006D7F68"/>
    <w:rsid w:val="006E103F"/>
    <w:rsid w:val="006E253B"/>
    <w:rsid w:val="006E26A9"/>
    <w:rsid w:val="006E350B"/>
    <w:rsid w:val="006E5697"/>
    <w:rsid w:val="006F510C"/>
    <w:rsid w:val="006F543B"/>
    <w:rsid w:val="00703997"/>
    <w:rsid w:val="007130BB"/>
    <w:rsid w:val="007138D5"/>
    <w:rsid w:val="007138FF"/>
    <w:rsid w:val="00714C6D"/>
    <w:rsid w:val="007153DF"/>
    <w:rsid w:val="00716C03"/>
    <w:rsid w:val="00717D0C"/>
    <w:rsid w:val="00721181"/>
    <w:rsid w:val="00721222"/>
    <w:rsid w:val="007236D3"/>
    <w:rsid w:val="00727D14"/>
    <w:rsid w:val="00735381"/>
    <w:rsid w:val="00736A10"/>
    <w:rsid w:val="007406DC"/>
    <w:rsid w:val="007424B6"/>
    <w:rsid w:val="0074265D"/>
    <w:rsid w:val="00742F88"/>
    <w:rsid w:val="0074377B"/>
    <w:rsid w:val="007440AC"/>
    <w:rsid w:val="00745543"/>
    <w:rsid w:val="0074601B"/>
    <w:rsid w:val="00747F30"/>
    <w:rsid w:val="007508B0"/>
    <w:rsid w:val="00752347"/>
    <w:rsid w:val="007529E4"/>
    <w:rsid w:val="00753080"/>
    <w:rsid w:val="007556E7"/>
    <w:rsid w:val="007600D6"/>
    <w:rsid w:val="00760C91"/>
    <w:rsid w:val="00763B4F"/>
    <w:rsid w:val="00765942"/>
    <w:rsid w:val="00775CAB"/>
    <w:rsid w:val="00777901"/>
    <w:rsid w:val="00777AC5"/>
    <w:rsid w:val="0078333C"/>
    <w:rsid w:val="00784337"/>
    <w:rsid w:val="007864D4"/>
    <w:rsid w:val="00790934"/>
    <w:rsid w:val="00790C7D"/>
    <w:rsid w:val="00791E9E"/>
    <w:rsid w:val="00794004"/>
    <w:rsid w:val="007A0618"/>
    <w:rsid w:val="007A367C"/>
    <w:rsid w:val="007A5335"/>
    <w:rsid w:val="007A5FEA"/>
    <w:rsid w:val="007A78F5"/>
    <w:rsid w:val="007B60C0"/>
    <w:rsid w:val="007B67E6"/>
    <w:rsid w:val="007C4CA4"/>
    <w:rsid w:val="007C5DBA"/>
    <w:rsid w:val="007C72C3"/>
    <w:rsid w:val="007C776E"/>
    <w:rsid w:val="007D133B"/>
    <w:rsid w:val="007D16C8"/>
    <w:rsid w:val="007D23D4"/>
    <w:rsid w:val="007E1FA2"/>
    <w:rsid w:val="007E343C"/>
    <w:rsid w:val="007E4352"/>
    <w:rsid w:val="007E5EC0"/>
    <w:rsid w:val="007E6357"/>
    <w:rsid w:val="007E74BF"/>
    <w:rsid w:val="007F572F"/>
    <w:rsid w:val="007F6CEF"/>
    <w:rsid w:val="007F6D02"/>
    <w:rsid w:val="007F7752"/>
    <w:rsid w:val="007F7E63"/>
    <w:rsid w:val="00801A23"/>
    <w:rsid w:val="00801EB4"/>
    <w:rsid w:val="00802C18"/>
    <w:rsid w:val="00810986"/>
    <w:rsid w:val="00811353"/>
    <w:rsid w:val="0081154B"/>
    <w:rsid w:val="008124D8"/>
    <w:rsid w:val="0081557A"/>
    <w:rsid w:val="0081586C"/>
    <w:rsid w:val="008169F8"/>
    <w:rsid w:val="00823888"/>
    <w:rsid w:val="00823909"/>
    <w:rsid w:val="00832D65"/>
    <w:rsid w:val="00834479"/>
    <w:rsid w:val="008344AD"/>
    <w:rsid w:val="00837233"/>
    <w:rsid w:val="00840FF3"/>
    <w:rsid w:val="008429A6"/>
    <w:rsid w:val="00842BA7"/>
    <w:rsid w:val="0084502A"/>
    <w:rsid w:val="008451E0"/>
    <w:rsid w:val="008478C5"/>
    <w:rsid w:val="00847A55"/>
    <w:rsid w:val="008520A9"/>
    <w:rsid w:val="00853265"/>
    <w:rsid w:val="00853283"/>
    <w:rsid w:val="00853656"/>
    <w:rsid w:val="008561E3"/>
    <w:rsid w:val="008604A6"/>
    <w:rsid w:val="008638EA"/>
    <w:rsid w:val="00865908"/>
    <w:rsid w:val="00867935"/>
    <w:rsid w:val="00875A53"/>
    <w:rsid w:val="00876101"/>
    <w:rsid w:val="00876181"/>
    <w:rsid w:val="00876D28"/>
    <w:rsid w:val="008801AC"/>
    <w:rsid w:val="00881143"/>
    <w:rsid w:val="00893536"/>
    <w:rsid w:val="00893E21"/>
    <w:rsid w:val="00893F63"/>
    <w:rsid w:val="008964F7"/>
    <w:rsid w:val="008A0CEC"/>
    <w:rsid w:val="008A39B5"/>
    <w:rsid w:val="008A4FE2"/>
    <w:rsid w:val="008A612E"/>
    <w:rsid w:val="008B0C8B"/>
    <w:rsid w:val="008B1F48"/>
    <w:rsid w:val="008B2465"/>
    <w:rsid w:val="008B2770"/>
    <w:rsid w:val="008B49D4"/>
    <w:rsid w:val="008B6BCC"/>
    <w:rsid w:val="008B7FC0"/>
    <w:rsid w:val="008C71ED"/>
    <w:rsid w:val="008C7D0A"/>
    <w:rsid w:val="008D2E78"/>
    <w:rsid w:val="008E2840"/>
    <w:rsid w:val="008E308C"/>
    <w:rsid w:val="008E4FA8"/>
    <w:rsid w:val="008E6FC6"/>
    <w:rsid w:val="008E797B"/>
    <w:rsid w:val="008F27F2"/>
    <w:rsid w:val="008F64E6"/>
    <w:rsid w:val="009012EC"/>
    <w:rsid w:val="009017AD"/>
    <w:rsid w:val="0090183E"/>
    <w:rsid w:val="00901D64"/>
    <w:rsid w:val="00903EB7"/>
    <w:rsid w:val="00905FF8"/>
    <w:rsid w:val="00906A94"/>
    <w:rsid w:val="00906C43"/>
    <w:rsid w:val="00907116"/>
    <w:rsid w:val="00910F6E"/>
    <w:rsid w:val="009135F5"/>
    <w:rsid w:val="0091645A"/>
    <w:rsid w:val="00917487"/>
    <w:rsid w:val="00917813"/>
    <w:rsid w:val="009203D4"/>
    <w:rsid w:val="009205DD"/>
    <w:rsid w:val="00921437"/>
    <w:rsid w:val="00923520"/>
    <w:rsid w:val="00925708"/>
    <w:rsid w:val="0092611C"/>
    <w:rsid w:val="00926492"/>
    <w:rsid w:val="00927F2C"/>
    <w:rsid w:val="00930731"/>
    <w:rsid w:val="0093495E"/>
    <w:rsid w:val="00937468"/>
    <w:rsid w:val="009424DD"/>
    <w:rsid w:val="00942C28"/>
    <w:rsid w:val="00943A3E"/>
    <w:rsid w:val="00943B6A"/>
    <w:rsid w:val="0094572D"/>
    <w:rsid w:val="0095153B"/>
    <w:rsid w:val="00951CED"/>
    <w:rsid w:val="009528D4"/>
    <w:rsid w:val="00953698"/>
    <w:rsid w:val="00955629"/>
    <w:rsid w:val="0095738E"/>
    <w:rsid w:val="00961EA4"/>
    <w:rsid w:val="00962704"/>
    <w:rsid w:val="009669C7"/>
    <w:rsid w:val="009672F5"/>
    <w:rsid w:val="00971C83"/>
    <w:rsid w:val="00972C53"/>
    <w:rsid w:val="0097446F"/>
    <w:rsid w:val="00980FE0"/>
    <w:rsid w:val="00983AB7"/>
    <w:rsid w:val="00984483"/>
    <w:rsid w:val="00984DDC"/>
    <w:rsid w:val="009855A6"/>
    <w:rsid w:val="00986645"/>
    <w:rsid w:val="0099020E"/>
    <w:rsid w:val="00990235"/>
    <w:rsid w:val="009912A0"/>
    <w:rsid w:val="00995113"/>
    <w:rsid w:val="00995163"/>
    <w:rsid w:val="00996C23"/>
    <w:rsid w:val="00996DB9"/>
    <w:rsid w:val="009A16F0"/>
    <w:rsid w:val="009A1890"/>
    <w:rsid w:val="009A3280"/>
    <w:rsid w:val="009A49B6"/>
    <w:rsid w:val="009A5120"/>
    <w:rsid w:val="009A5665"/>
    <w:rsid w:val="009B4EAA"/>
    <w:rsid w:val="009B58EA"/>
    <w:rsid w:val="009B6A61"/>
    <w:rsid w:val="009D22F0"/>
    <w:rsid w:val="009D36CC"/>
    <w:rsid w:val="009D6D95"/>
    <w:rsid w:val="009D7525"/>
    <w:rsid w:val="009F1084"/>
    <w:rsid w:val="009F2593"/>
    <w:rsid w:val="009F35EE"/>
    <w:rsid w:val="009F7066"/>
    <w:rsid w:val="00A0399B"/>
    <w:rsid w:val="00A07906"/>
    <w:rsid w:val="00A11049"/>
    <w:rsid w:val="00A15671"/>
    <w:rsid w:val="00A205F3"/>
    <w:rsid w:val="00A21066"/>
    <w:rsid w:val="00A23268"/>
    <w:rsid w:val="00A23F39"/>
    <w:rsid w:val="00A273AB"/>
    <w:rsid w:val="00A30A82"/>
    <w:rsid w:val="00A315B4"/>
    <w:rsid w:val="00A3418A"/>
    <w:rsid w:val="00A34A88"/>
    <w:rsid w:val="00A36951"/>
    <w:rsid w:val="00A36EEB"/>
    <w:rsid w:val="00A374D1"/>
    <w:rsid w:val="00A37667"/>
    <w:rsid w:val="00A3769A"/>
    <w:rsid w:val="00A37DC7"/>
    <w:rsid w:val="00A40473"/>
    <w:rsid w:val="00A436CC"/>
    <w:rsid w:val="00A43C74"/>
    <w:rsid w:val="00A44CE9"/>
    <w:rsid w:val="00A4528B"/>
    <w:rsid w:val="00A4547C"/>
    <w:rsid w:val="00A5019A"/>
    <w:rsid w:val="00A515ED"/>
    <w:rsid w:val="00A53A15"/>
    <w:rsid w:val="00A547AF"/>
    <w:rsid w:val="00A575E1"/>
    <w:rsid w:val="00A607AB"/>
    <w:rsid w:val="00A61BE2"/>
    <w:rsid w:val="00A62B40"/>
    <w:rsid w:val="00A63CAD"/>
    <w:rsid w:val="00A6517F"/>
    <w:rsid w:val="00A6649D"/>
    <w:rsid w:val="00A67EC2"/>
    <w:rsid w:val="00A67EF9"/>
    <w:rsid w:val="00A71ACB"/>
    <w:rsid w:val="00A80974"/>
    <w:rsid w:val="00A84058"/>
    <w:rsid w:val="00A85420"/>
    <w:rsid w:val="00A86D7C"/>
    <w:rsid w:val="00A87D20"/>
    <w:rsid w:val="00A92631"/>
    <w:rsid w:val="00A94AC8"/>
    <w:rsid w:val="00A9547D"/>
    <w:rsid w:val="00AA11F7"/>
    <w:rsid w:val="00AA19B6"/>
    <w:rsid w:val="00AA63D1"/>
    <w:rsid w:val="00AB0C53"/>
    <w:rsid w:val="00AB3049"/>
    <w:rsid w:val="00AB4382"/>
    <w:rsid w:val="00AB7442"/>
    <w:rsid w:val="00AB7C82"/>
    <w:rsid w:val="00AC1945"/>
    <w:rsid w:val="00AC50C8"/>
    <w:rsid w:val="00AC5384"/>
    <w:rsid w:val="00AC68A1"/>
    <w:rsid w:val="00AC7D2F"/>
    <w:rsid w:val="00AC7EBD"/>
    <w:rsid w:val="00AE1100"/>
    <w:rsid w:val="00AE19EC"/>
    <w:rsid w:val="00AE4FA1"/>
    <w:rsid w:val="00AE56AB"/>
    <w:rsid w:val="00AE6A14"/>
    <w:rsid w:val="00AF1539"/>
    <w:rsid w:val="00AF2A82"/>
    <w:rsid w:val="00AF4588"/>
    <w:rsid w:val="00AF510E"/>
    <w:rsid w:val="00AF5CDF"/>
    <w:rsid w:val="00AF63E7"/>
    <w:rsid w:val="00B01247"/>
    <w:rsid w:val="00B01FD8"/>
    <w:rsid w:val="00B04C63"/>
    <w:rsid w:val="00B11E4D"/>
    <w:rsid w:val="00B12976"/>
    <w:rsid w:val="00B13C08"/>
    <w:rsid w:val="00B159D9"/>
    <w:rsid w:val="00B16FDB"/>
    <w:rsid w:val="00B17604"/>
    <w:rsid w:val="00B17AF4"/>
    <w:rsid w:val="00B17C00"/>
    <w:rsid w:val="00B218E2"/>
    <w:rsid w:val="00B25B96"/>
    <w:rsid w:val="00B272F9"/>
    <w:rsid w:val="00B301B6"/>
    <w:rsid w:val="00B373D2"/>
    <w:rsid w:val="00B3777C"/>
    <w:rsid w:val="00B37E29"/>
    <w:rsid w:val="00B42F6B"/>
    <w:rsid w:val="00B43245"/>
    <w:rsid w:val="00B477E5"/>
    <w:rsid w:val="00B518E8"/>
    <w:rsid w:val="00B52106"/>
    <w:rsid w:val="00B527E0"/>
    <w:rsid w:val="00B5505B"/>
    <w:rsid w:val="00B563D7"/>
    <w:rsid w:val="00B56FE4"/>
    <w:rsid w:val="00B57076"/>
    <w:rsid w:val="00B60A17"/>
    <w:rsid w:val="00B61649"/>
    <w:rsid w:val="00B65E63"/>
    <w:rsid w:val="00B668F8"/>
    <w:rsid w:val="00B670DD"/>
    <w:rsid w:val="00B67B42"/>
    <w:rsid w:val="00B70EF4"/>
    <w:rsid w:val="00B725B9"/>
    <w:rsid w:val="00B73BAD"/>
    <w:rsid w:val="00B73E22"/>
    <w:rsid w:val="00B77E35"/>
    <w:rsid w:val="00B836FD"/>
    <w:rsid w:val="00B8684B"/>
    <w:rsid w:val="00B91431"/>
    <w:rsid w:val="00B962AD"/>
    <w:rsid w:val="00B96701"/>
    <w:rsid w:val="00BA187F"/>
    <w:rsid w:val="00BA410C"/>
    <w:rsid w:val="00BA4581"/>
    <w:rsid w:val="00BA6C6C"/>
    <w:rsid w:val="00BB1A6D"/>
    <w:rsid w:val="00BB3DBC"/>
    <w:rsid w:val="00BC1643"/>
    <w:rsid w:val="00BC640A"/>
    <w:rsid w:val="00BC671E"/>
    <w:rsid w:val="00BD07AC"/>
    <w:rsid w:val="00BD4357"/>
    <w:rsid w:val="00BD7FFB"/>
    <w:rsid w:val="00BE159E"/>
    <w:rsid w:val="00BE1733"/>
    <w:rsid w:val="00BE4310"/>
    <w:rsid w:val="00BE5732"/>
    <w:rsid w:val="00BE5D8B"/>
    <w:rsid w:val="00BF326C"/>
    <w:rsid w:val="00BF363D"/>
    <w:rsid w:val="00BF5D17"/>
    <w:rsid w:val="00C055C8"/>
    <w:rsid w:val="00C062A0"/>
    <w:rsid w:val="00C1018D"/>
    <w:rsid w:val="00C11B57"/>
    <w:rsid w:val="00C151AD"/>
    <w:rsid w:val="00C15361"/>
    <w:rsid w:val="00C160D4"/>
    <w:rsid w:val="00C2089F"/>
    <w:rsid w:val="00C21318"/>
    <w:rsid w:val="00C221F2"/>
    <w:rsid w:val="00C238C4"/>
    <w:rsid w:val="00C2527B"/>
    <w:rsid w:val="00C3082E"/>
    <w:rsid w:val="00C331D3"/>
    <w:rsid w:val="00C3392C"/>
    <w:rsid w:val="00C3554A"/>
    <w:rsid w:val="00C369AF"/>
    <w:rsid w:val="00C406AC"/>
    <w:rsid w:val="00C40C8C"/>
    <w:rsid w:val="00C4327D"/>
    <w:rsid w:val="00C435C9"/>
    <w:rsid w:val="00C440DF"/>
    <w:rsid w:val="00C51061"/>
    <w:rsid w:val="00C54741"/>
    <w:rsid w:val="00C54AF7"/>
    <w:rsid w:val="00C55F7B"/>
    <w:rsid w:val="00C5601F"/>
    <w:rsid w:val="00C6027C"/>
    <w:rsid w:val="00C645C0"/>
    <w:rsid w:val="00C65948"/>
    <w:rsid w:val="00C66FB5"/>
    <w:rsid w:val="00C75BB8"/>
    <w:rsid w:val="00C75F1A"/>
    <w:rsid w:val="00C76A6F"/>
    <w:rsid w:val="00C77764"/>
    <w:rsid w:val="00C81B52"/>
    <w:rsid w:val="00C84634"/>
    <w:rsid w:val="00C866AD"/>
    <w:rsid w:val="00C874AA"/>
    <w:rsid w:val="00C9468A"/>
    <w:rsid w:val="00C947C3"/>
    <w:rsid w:val="00C94DF3"/>
    <w:rsid w:val="00C9522B"/>
    <w:rsid w:val="00C955FD"/>
    <w:rsid w:val="00C96737"/>
    <w:rsid w:val="00CA0252"/>
    <w:rsid w:val="00CA249C"/>
    <w:rsid w:val="00CA33BD"/>
    <w:rsid w:val="00CA54C1"/>
    <w:rsid w:val="00CA57D8"/>
    <w:rsid w:val="00CA66DB"/>
    <w:rsid w:val="00CA7915"/>
    <w:rsid w:val="00CB2FF7"/>
    <w:rsid w:val="00CB7AD8"/>
    <w:rsid w:val="00CC1DBB"/>
    <w:rsid w:val="00CC6818"/>
    <w:rsid w:val="00CD0BEA"/>
    <w:rsid w:val="00CD5ABE"/>
    <w:rsid w:val="00CD64C4"/>
    <w:rsid w:val="00CD7C46"/>
    <w:rsid w:val="00CE1ACB"/>
    <w:rsid w:val="00CE3C73"/>
    <w:rsid w:val="00CF04AF"/>
    <w:rsid w:val="00CF07CF"/>
    <w:rsid w:val="00CF0E33"/>
    <w:rsid w:val="00CF18D2"/>
    <w:rsid w:val="00CF1EB2"/>
    <w:rsid w:val="00CF2BBD"/>
    <w:rsid w:val="00CF4FDC"/>
    <w:rsid w:val="00CF502F"/>
    <w:rsid w:val="00CF5543"/>
    <w:rsid w:val="00CF56A5"/>
    <w:rsid w:val="00D023CE"/>
    <w:rsid w:val="00D02523"/>
    <w:rsid w:val="00D053EC"/>
    <w:rsid w:val="00D06431"/>
    <w:rsid w:val="00D065DD"/>
    <w:rsid w:val="00D20658"/>
    <w:rsid w:val="00D23EFC"/>
    <w:rsid w:val="00D2455D"/>
    <w:rsid w:val="00D24C69"/>
    <w:rsid w:val="00D24FBE"/>
    <w:rsid w:val="00D26764"/>
    <w:rsid w:val="00D34F06"/>
    <w:rsid w:val="00D352FF"/>
    <w:rsid w:val="00D35873"/>
    <w:rsid w:val="00D35A17"/>
    <w:rsid w:val="00D364EE"/>
    <w:rsid w:val="00D40BCE"/>
    <w:rsid w:val="00D42D32"/>
    <w:rsid w:val="00D44743"/>
    <w:rsid w:val="00D473A2"/>
    <w:rsid w:val="00D523DE"/>
    <w:rsid w:val="00D52D0B"/>
    <w:rsid w:val="00D53E74"/>
    <w:rsid w:val="00D560E6"/>
    <w:rsid w:val="00D56ADA"/>
    <w:rsid w:val="00D5795A"/>
    <w:rsid w:val="00D60610"/>
    <w:rsid w:val="00D6257F"/>
    <w:rsid w:val="00D62CAE"/>
    <w:rsid w:val="00D63855"/>
    <w:rsid w:val="00D64452"/>
    <w:rsid w:val="00D66805"/>
    <w:rsid w:val="00D66B40"/>
    <w:rsid w:val="00D71DF6"/>
    <w:rsid w:val="00D71F29"/>
    <w:rsid w:val="00D720E5"/>
    <w:rsid w:val="00D72B02"/>
    <w:rsid w:val="00D77733"/>
    <w:rsid w:val="00D80708"/>
    <w:rsid w:val="00D82EEA"/>
    <w:rsid w:val="00D830D6"/>
    <w:rsid w:val="00D84520"/>
    <w:rsid w:val="00D91BC7"/>
    <w:rsid w:val="00D9216D"/>
    <w:rsid w:val="00D939CF"/>
    <w:rsid w:val="00D970D8"/>
    <w:rsid w:val="00DA255B"/>
    <w:rsid w:val="00DA31ED"/>
    <w:rsid w:val="00DA5144"/>
    <w:rsid w:val="00DA5E9E"/>
    <w:rsid w:val="00DA6B3D"/>
    <w:rsid w:val="00DB0695"/>
    <w:rsid w:val="00DC17CF"/>
    <w:rsid w:val="00DC18EA"/>
    <w:rsid w:val="00DC1FD1"/>
    <w:rsid w:val="00DC4093"/>
    <w:rsid w:val="00DC49D0"/>
    <w:rsid w:val="00DC704D"/>
    <w:rsid w:val="00DC7669"/>
    <w:rsid w:val="00DD3B58"/>
    <w:rsid w:val="00DD4775"/>
    <w:rsid w:val="00DD5F9E"/>
    <w:rsid w:val="00DE09A8"/>
    <w:rsid w:val="00DE12FF"/>
    <w:rsid w:val="00DE2773"/>
    <w:rsid w:val="00DE2FC1"/>
    <w:rsid w:val="00DE3984"/>
    <w:rsid w:val="00DF1229"/>
    <w:rsid w:val="00DF4CFE"/>
    <w:rsid w:val="00DF53C3"/>
    <w:rsid w:val="00DF68FF"/>
    <w:rsid w:val="00DF750D"/>
    <w:rsid w:val="00E00561"/>
    <w:rsid w:val="00E01C5C"/>
    <w:rsid w:val="00E05C7D"/>
    <w:rsid w:val="00E154EA"/>
    <w:rsid w:val="00E16F7B"/>
    <w:rsid w:val="00E172DC"/>
    <w:rsid w:val="00E21E85"/>
    <w:rsid w:val="00E229E5"/>
    <w:rsid w:val="00E2595C"/>
    <w:rsid w:val="00E27CCA"/>
    <w:rsid w:val="00E37E30"/>
    <w:rsid w:val="00E4448E"/>
    <w:rsid w:val="00E50A3C"/>
    <w:rsid w:val="00E56377"/>
    <w:rsid w:val="00E56F64"/>
    <w:rsid w:val="00E571D3"/>
    <w:rsid w:val="00E57FC9"/>
    <w:rsid w:val="00E61F76"/>
    <w:rsid w:val="00E64785"/>
    <w:rsid w:val="00E64D09"/>
    <w:rsid w:val="00E72129"/>
    <w:rsid w:val="00E75C07"/>
    <w:rsid w:val="00E76142"/>
    <w:rsid w:val="00E77E28"/>
    <w:rsid w:val="00E77E4C"/>
    <w:rsid w:val="00E81588"/>
    <w:rsid w:val="00E81B96"/>
    <w:rsid w:val="00E82557"/>
    <w:rsid w:val="00E85A87"/>
    <w:rsid w:val="00E85D76"/>
    <w:rsid w:val="00E8614D"/>
    <w:rsid w:val="00E93918"/>
    <w:rsid w:val="00E9414F"/>
    <w:rsid w:val="00E97EBF"/>
    <w:rsid w:val="00EA178D"/>
    <w:rsid w:val="00EA1E4A"/>
    <w:rsid w:val="00EA2ADB"/>
    <w:rsid w:val="00EA4DAC"/>
    <w:rsid w:val="00EB089C"/>
    <w:rsid w:val="00EB1157"/>
    <w:rsid w:val="00EB2105"/>
    <w:rsid w:val="00EB3757"/>
    <w:rsid w:val="00EB3DA8"/>
    <w:rsid w:val="00EB7CA4"/>
    <w:rsid w:val="00EC09C0"/>
    <w:rsid w:val="00EC0E4B"/>
    <w:rsid w:val="00EC1395"/>
    <w:rsid w:val="00EC1C1A"/>
    <w:rsid w:val="00EC24BE"/>
    <w:rsid w:val="00ED1226"/>
    <w:rsid w:val="00ED35E4"/>
    <w:rsid w:val="00ED3F17"/>
    <w:rsid w:val="00ED4971"/>
    <w:rsid w:val="00EE2F36"/>
    <w:rsid w:val="00EE6BBA"/>
    <w:rsid w:val="00EF074E"/>
    <w:rsid w:val="00EF0EB7"/>
    <w:rsid w:val="00EF517F"/>
    <w:rsid w:val="00EF5876"/>
    <w:rsid w:val="00F0000D"/>
    <w:rsid w:val="00F02D0F"/>
    <w:rsid w:val="00F07E16"/>
    <w:rsid w:val="00F11D23"/>
    <w:rsid w:val="00F13278"/>
    <w:rsid w:val="00F155CE"/>
    <w:rsid w:val="00F1589B"/>
    <w:rsid w:val="00F17CC9"/>
    <w:rsid w:val="00F212F5"/>
    <w:rsid w:val="00F21EA7"/>
    <w:rsid w:val="00F2735D"/>
    <w:rsid w:val="00F317F0"/>
    <w:rsid w:val="00F328CE"/>
    <w:rsid w:val="00F33CA6"/>
    <w:rsid w:val="00F3773B"/>
    <w:rsid w:val="00F4346A"/>
    <w:rsid w:val="00F4399F"/>
    <w:rsid w:val="00F43A9D"/>
    <w:rsid w:val="00F4611B"/>
    <w:rsid w:val="00F50664"/>
    <w:rsid w:val="00F51463"/>
    <w:rsid w:val="00F53556"/>
    <w:rsid w:val="00F60D0A"/>
    <w:rsid w:val="00F60F47"/>
    <w:rsid w:val="00F612AC"/>
    <w:rsid w:val="00F6572E"/>
    <w:rsid w:val="00F7166E"/>
    <w:rsid w:val="00F74C68"/>
    <w:rsid w:val="00F829D6"/>
    <w:rsid w:val="00F851A0"/>
    <w:rsid w:val="00F86047"/>
    <w:rsid w:val="00F9088B"/>
    <w:rsid w:val="00F9111A"/>
    <w:rsid w:val="00F91B7B"/>
    <w:rsid w:val="00F9679B"/>
    <w:rsid w:val="00FA1A97"/>
    <w:rsid w:val="00FA2E06"/>
    <w:rsid w:val="00FA382D"/>
    <w:rsid w:val="00FA510B"/>
    <w:rsid w:val="00FB1696"/>
    <w:rsid w:val="00FC0299"/>
    <w:rsid w:val="00FC63DD"/>
    <w:rsid w:val="00FC717A"/>
    <w:rsid w:val="00FD055F"/>
    <w:rsid w:val="00FE0FB8"/>
    <w:rsid w:val="00FE6193"/>
    <w:rsid w:val="00FE6A73"/>
    <w:rsid w:val="00FF2130"/>
    <w:rsid w:val="00FF50AB"/>
    <w:rsid w:val="00FF624B"/>
    <w:rsid w:val="00FF75A5"/>
    <w:rsid w:val="05B30ACD"/>
    <w:rsid w:val="05C5A5A3"/>
    <w:rsid w:val="064E3E8C"/>
    <w:rsid w:val="07B30C06"/>
    <w:rsid w:val="07E6453D"/>
    <w:rsid w:val="0C038A2B"/>
    <w:rsid w:val="0D143DBE"/>
    <w:rsid w:val="0DB3F33C"/>
    <w:rsid w:val="0F1AFE6D"/>
    <w:rsid w:val="1006A324"/>
    <w:rsid w:val="12757C68"/>
    <w:rsid w:val="12A5675F"/>
    <w:rsid w:val="13F09438"/>
    <w:rsid w:val="140ACA75"/>
    <w:rsid w:val="144A93B2"/>
    <w:rsid w:val="14C8FFFB"/>
    <w:rsid w:val="14FD8A8D"/>
    <w:rsid w:val="18802A9B"/>
    <w:rsid w:val="189BE860"/>
    <w:rsid w:val="19135919"/>
    <w:rsid w:val="197F23B5"/>
    <w:rsid w:val="19F0EA6D"/>
    <w:rsid w:val="1D5034EB"/>
    <w:rsid w:val="1EC0CC7B"/>
    <w:rsid w:val="1FFDBCDB"/>
    <w:rsid w:val="20C85599"/>
    <w:rsid w:val="21A65BF9"/>
    <w:rsid w:val="233623E4"/>
    <w:rsid w:val="23E6A05E"/>
    <w:rsid w:val="244B78CF"/>
    <w:rsid w:val="278C0ED7"/>
    <w:rsid w:val="27A25133"/>
    <w:rsid w:val="27E2D699"/>
    <w:rsid w:val="28F1B50F"/>
    <w:rsid w:val="2A50C97A"/>
    <w:rsid w:val="2B2639AD"/>
    <w:rsid w:val="2CABE8A2"/>
    <w:rsid w:val="2D092330"/>
    <w:rsid w:val="2E665EF8"/>
    <w:rsid w:val="2EC94D73"/>
    <w:rsid w:val="2ECC7D83"/>
    <w:rsid w:val="316D23DE"/>
    <w:rsid w:val="31ABD193"/>
    <w:rsid w:val="327B2D46"/>
    <w:rsid w:val="32ED8552"/>
    <w:rsid w:val="338BCA17"/>
    <w:rsid w:val="3395D637"/>
    <w:rsid w:val="354AE871"/>
    <w:rsid w:val="354E973D"/>
    <w:rsid w:val="360C619A"/>
    <w:rsid w:val="36509F99"/>
    <w:rsid w:val="36734659"/>
    <w:rsid w:val="37E6FF6E"/>
    <w:rsid w:val="381BA7B2"/>
    <w:rsid w:val="3A812ED3"/>
    <w:rsid w:val="3B122499"/>
    <w:rsid w:val="3C40707B"/>
    <w:rsid w:val="3EDE1F02"/>
    <w:rsid w:val="4148ACD9"/>
    <w:rsid w:val="4295DEAA"/>
    <w:rsid w:val="42A7C558"/>
    <w:rsid w:val="43569DA2"/>
    <w:rsid w:val="438003AB"/>
    <w:rsid w:val="43E02694"/>
    <w:rsid w:val="44E1DE5B"/>
    <w:rsid w:val="4576D101"/>
    <w:rsid w:val="45DE84A9"/>
    <w:rsid w:val="4621014E"/>
    <w:rsid w:val="46790E9B"/>
    <w:rsid w:val="478FF424"/>
    <w:rsid w:val="48614DC4"/>
    <w:rsid w:val="4865D8E4"/>
    <w:rsid w:val="48EF5301"/>
    <w:rsid w:val="49031756"/>
    <w:rsid w:val="49A1BB99"/>
    <w:rsid w:val="4B72F486"/>
    <w:rsid w:val="4B97C778"/>
    <w:rsid w:val="4C5B0E12"/>
    <w:rsid w:val="4F10E3F7"/>
    <w:rsid w:val="521AB485"/>
    <w:rsid w:val="5343D8D6"/>
    <w:rsid w:val="53F99020"/>
    <w:rsid w:val="5431C141"/>
    <w:rsid w:val="55068913"/>
    <w:rsid w:val="56056411"/>
    <w:rsid w:val="584D6C6E"/>
    <w:rsid w:val="594B1B01"/>
    <w:rsid w:val="5AB2EFC9"/>
    <w:rsid w:val="5BBB89FD"/>
    <w:rsid w:val="5FAE734C"/>
    <w:rsid w:val="60897FCD"/>
    <w:rsid w:val="64A29B8A"/>
    <w:rsid w:val="66369208"/>
    <w:rsid w:val="691D4C0E"/>
    <w:rsid w:val="6C2DB40A"/>
    <w:rsid w:val="6E70DD8E"/>
    <w:rsid w:val="6EAAB4AB"/>
    <w:rsid w:val="7121CC36"/>
    <w:rsid w:val="71244312"/>
    <w:rsid w:val="72A827DE"/>
    <w:rsid w:val="73878A88"/>
    <w:rsid w:val="75811278"/>
    <w:rsid w:val="77B74FBC"/>
    <w:rsid w:val="793E811F"/>
    <w:rsid w:val="798C96F6"/>
    <w:rsid w:val="79DCB786"/>
    <w:rsid w:val="7A707785"/>
    <w:rsid w:val="7BE59D1D"/>
    <w:rsid w:val="7C77012D"/>
    <w:rsid w:val="7CB10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CF5F"/>
  <w15:chartTrackingRefBased/>
  <w15:docId w15:val="{F8E2C9A0-70E9-4F45-BD0E-4E8112C01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565"/>
    <w:rPr>
      <w:rFonts w:ascii="Segoe UI" w:hAnsi="Segoe UI" w:eastAsia="Times New Roman" w:cs="Calibri"/>
      <w:szCs w:val="24"/>
    </w:rPr>
  </w:style>
  <w:style w:type="paragraph" w:styleId="Heading1">
    <w:name w:val="heading 1"/>
    <w:basedOn w:val="Normal"/>
    <w:next w:val="Normal"/>
    <w:link w:val="Heading1Char"/>
    <w:uiPriority w:val="9"/>
    <w:qFormat/>
    <w:rsid w:val="004E584C"/>
    <w:pPr>
      <w:keepNext/>
      <w:keepLines/>
      <w:spacing w:before="240" w:after="120"/>
      <w:outlineLvl w:val="0"/>
    </w:pPr>
    <w:rPr>
      <w:rFonts w:ascii="Segoe UI Semibold" w:hAnsi="Segoe UI Semibold"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styleId="FooterChar" w:customStyle="1">
    <w:name w:val="Footer Char"/>
    <w:link w:val="Footer"/>
    <w:uiPriority w:val="99"/>
    <w:rsid w:val="00C874AA"/>
    <w:rPr>
      <w:rFonts w:ascii="Times New Roman" w:hAnsi="Times New Roman" w:eastAsia="Times New Roman" w:cs="Times New Roman"/>
      <w:sz w:val="24"/>
      <w:szCs w:val="24"/>
    </w:rPr>
  </w:style>
  <w:style w:type="character" w:styleId="PageNumber">
    <w:name w:val="page number"/>
    <w:basedOn w:val="DefaultParagraphFont"/>
    <w:rsid w:val="00C874AA"/>
  </w:style>
  <w:style w:type="paragraph" w:styleId="ListParagraph">
    <w:name w:val="List Paragraph"/>
    <w:basedOn w:val="Normal"/>
    <w:uiPriority w:val="99"/>
    <w:qFormat/>
    <w:rsid w:val="00C874AA"/>
    <w:pPr>
      <w:ind w:left="720"/>
    </w:pPr>
  </w:style>
  <w:style w:type="table" w:styleId="TableGrid7" w:customStyle="1">
    <w:name w:val="Table Grid7"/>
    <w:basedOn w:val="TableNormal"/>
    <w:rsid w:val="00064E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styleId="HeaderChar" w:customStyle="1">
    <w:name w:val="Header Char"/>
    <w:link w:val="Header"/>
    <w:uiPriority w:val="99"/>
    <w:rsid w:val="00162357"/>
    <w:rPr>
      <w:rFonts w:ascii="Times New Roman" w:hAnsi="Times New Roman" w:eastAsia="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Cs w:val="20"/>
    </w:rPr>
  </w:style>
  <w:style w:type="character" w:styleId="CommentTextChar" w:customStyle="1">
    <w:name w:val="Comment Text Char"/>
    <w:link w:val="CommentText"/>
    <w:uiPriority w:val="99"/>
    <w:rsid w:val="0016235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styleId="CommentSubjectChar" w:customStyle="1">
    <w:name w:val="Comment Subject Char"/>
    <w:link w:val="CommentSubject"/>
    <w:uiPriority w:val="99"/>
    <w:semiHidden/>
    <w:rsid w:val="00162357"/>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styleId="BalloonTextChar" w:customStyle="1">
    <w:name w:val="Balloon Text Char"/>
    <w:link w:val="BalloonText"/>
    <w:uiPriority w:val="99"/>
    <w:semiHidden/>
    <w:rsid w:val="00162357"/>
    <w:rPr>
      <w:rFonts w:ascii="Tahoma" w:hAnsi="Tahoma" w:eastAsia="Times New Roman" w:cs="Tahoma"/>
      <w:sz w:val="16"/>
      <w:szCs w:val="16"/>
    </w:rPr>
  </w:style>
  <w:style w:type="table" w:styleId="TableGrid">
    <w:name w:val="Table Grid"/>
    <w:basedOn w:val="TableNormal"/>
    <w:uiPriority w:val="59"/>
    <w:rsid w:val="00FB412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UnresolvedMention1" w:customStyle="1">
    <w:name w:val="Unresolved Mention1"/>
    <w:basedOn w:val="DefaultParagraphFont"/>
    <w:uiPriority w:val="99"/>
    <w:semiHidden/>
    <w:unhideWhenUsed/>
    <w:rsid w:val="00AC1945"/>
    <w:rPr>
      <w:color w:val="605E5C"/>
      <w:shd w:val="clear" w:color="auto" w:fill="E1DFDD"/>
    </w:rPr>
  </w:style>
  <w:style w:type="character" w:styleId="FollowedHyperlink">
    <w:name w:val="FollowedHyperlink"/>
    <w:basedOn w:val="DefaultParagraphFont"/>
    <w:uiPriority w:val="99"/>
    <w:semiHidden/>
    <w:unhideWhenUsed/>
    <w:rsid w:val="00473BD7"/>
    <w:rPr>
      <w:color w:val="954F72" w:themeColor="followedHyperlink"/>
      <w:u w:val="single"/>
    </w:rPr>
  </w:style>
  <w:style w:type="character" w:styleId="Strong">
    <w:name w:val="Strong"/>
    <w:basedOn w:val="DefaultParagraphFont"/>
    <w:uiPriority w:val="22"/>
    <w:qFormat/>
    <w:rsid w:val="00D26764"/>
    <w:rPr>
      <w:b/>
      <w:bCs/>
    </w:rPr>
  </w:style>
  <w:style w:type="paragraph" w:styleId="NormalWeb">
    <w:name w:val="Normal (Web)"/>
    <w:basedOn w:val="Normal"/>
    <w:uiPriority w:val="99"/>
    <w:semiHidden/>
    <w:unhideWhenUsed/>
    <w:rsid w:val="004521DE"/>
    <w:pPr>
      <w:spacing w:before="100" w:beforeAutospacing="1" w:after="100" w:afterAutospacing="1"/>
    </w:pPr>
    <w:rPr>
      <w:rFonts w:ascii="Times New Roman" w:hAnsi="Times New Roman" w:cs="Times New Roman"/>
      <w:sz w:val="24"/>
    </w:rPr>
  </w:style>
  <w:style w:type="character" w:styleId="il" w:customStyle="1">
    <w:name w:val="il"/>
    <w:basedOn w:val="DefaultParagraphFont"/>
    <w:rsid w:val="00B725B9"/>
  </w:style>
  <w:style w:type="character" w:styleId="Heading1Char" w:customStyle="1">
    <w:name w:val="Heading 1 Char"/>
    <w:basedOn w:val="DefaultParagraphFont"/>
    <w:link w:val="Heading1"/>
    <w:uiPriority w:val="9"/>
    <w:rsid w:val="004E584C"/>
    <w:rPr>
      <w:rFonts w:ascii="Segoe UI Semibold" w:hAnsi="Segoe UI Semibold"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4327D"/>
    <w:pPr>
      <w:spacing w:line="259" w:lineRule="auto"/>
      <w:outlineLvl w:val="9"/>
    </w:pPr>
  </w:style>
  <w:style w:type="paragraph" w:styleId="TOC1">
    <w:name w:val="toc 1"/>
    <w:basedOn w:val="Normal"/>
    <w:next w:val="Normal"/>
    <w:autoRedefine/>
    <w:uiPriority w:val="39"/>
    <w:unhideWhenUsed/>
    <w:rsid w:val="00C4327D"/>
    <w:pPr>
      <w:spacing w:after="10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Revision">
    <w:name w:val="Revision"/>
    <w:hidden/>
    <w:uiPriority w:val="99"/>
    <w:semiHidden/>
    <w:rsid w:val="00CF07CF"/>
    <w:rPr>
      <w:rFonts w:eastAsia="Times New Roman" w:cs="Calibri"/>
      <w:sz w:val="22"/>
      <w:szCs w:val="24"/>
    </w:rPr>
  </w:style>
  <w:style w:type="paragraph" w:styleId="TOC2">
    <w:name w:val="toc 2"/>
    <w:basedOn w:val="Normal"/>
    <w:next w:val="Normal"/>
    <w:autoRedefine/>
    <w:uiPriority w:val="39"/>
    <w:unhideWhenUsed/>
    <w:rsid w:val="00400468"/>
    <w:pPr>
      <w:spacing w:after="100"/>
      <w:ind w:left="220"/>
    </w:pPr>
  </w:style>
  <w:style w:type="paragraph" w:styleId="Title">
    <w:name w:val="Title"/>
    <w:basedOn w:val="Normal"/>
    <w:next w:val="Normal"/>
    <w:link w:val="TitleChar"/>
    <w:uiPriority w:val="10"/>
    <w:qFormat/>
    <w:rsid w:val="00D6061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60610"/>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E154EA"/>
    <w:rPr>
      <w:color w:val="605E5C"/>
      <w:shd w:val="clear" w:color="auto" w:fill="E1DFDD"/>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61402">
      <w:bodyDiv w:val="1"/>
      <w:marLeft w:val="0"/>
      <w:marRight w:val="0"/>
      <w:marTop w:val="0"/>
      <w:marBottom w:val="0"/>
      <w:divBdr>
        <w:top w:val="none" w:sz="0" w:space="0" w:color="auto"/>
        <w:left w:val="none" w:sz="0" w:space="0" w:color="auto"/>
        <w:bottom w:val="none" w:sz="0" w:space="0" w:color="auto"/>
        <w:right w:val="none" w:sz="0" w:space="0" w:color="auto"/>
      </w:divBdr>
    </w:div>
    <w:div w:id="246351896">
      <w:bodyDiv w:val="1"/>
      <w:marLeft w:val="0"/>
      <w:marRight w:val="0"/>
      <w:marTop w:val="0"/>
      <w:marBottom w:val="0"/>
      <w:divBdr>
        <w:top w:val="none" w:sz="0" w:space="0" w:color="auto"/>
        <w:left w:val="none" w:sz="0" w:space="0" w:color="auto"/>
        <w:bottom w:val="none" w:sz="0" w:space="0" w:color="auto"/>
        <w:right w:val="none" w:sz="0" w:space="0" w:color="auto"/>
      </w:divBdr>
    </w:div>
    <w:div w:id="485248617">
      <w:bodyDiv w:val="1"/>
      <w:marLeft w:val="0"/>
      <w:marRight w:val="0"/>
      <w:marTop w:val="0"/>
      <w:marBottom w:val="0"/>
      <w:divBdr>
        <w:top w:val="none" w:sz="0" w:space="0" w:color="auto"/>
        <w:left w:val="none" w:sz="0" w:space="0" w:color="auto"/>
        <w:bottom w:val="none" w:sz="0" w:space="0" w:color="auto"/>
        <w:right w:val="none" w:sz="0" w:space="0" w:color="auto"/>
      </w:divBdr>
    </w:div>
    <w:div w:id="551231412">
      <w:bodyDiv w:val="1"/>
      <w:marLeft w:val="0"/>
      <w:marRight w:val="0"/>
      <w:marTop w:val="0"/>
      <w:marBottom w:val="0"/>
      <w:divBdr>
        <w:top w:val="none" w:sz="0" w:space="0" w:color="auto"/>
        <w:left w:val="none" w:sz="0" w:space="0" w:color="auto"/>
        <w:bottom w:val="none" w:sz="0" w:space="0" w:color="auto"/>
        <w:right w:val="none" w:sz="0" w:space="0" w:color="auto"/>
      </w:divBdr>
    </w:div>
    <w:div w:id="551774001">
      <w:bodyDiv w:val="1"/>
      <w:marLeft w:val="0"/>
      <w:marRight w:val="0"/>
      <w:marTop w:val="0"/>
      <w:marBottom w:val="0"/>
      <w:divBdr>
        <w:top w:val="none" w:sz="0" w:space="0" w:color="auto"/>
        <w:left w:val="none" w:sz="0" w:space="0" w:color="auto"/>
        <w:bottom w:val="none" w:sz="0" w:space="0" w:color="auto"/>
        <w:right w:val="none" w:sz="0" w:space="0" w:color="auto"/>
      </w:divBdr>
    </w:div>
    <w:div w:id="796067786">
      <w:bodyDiv w:val="1"/>
      <w:marLeft w:val="0"/>
      <w:marRight w:val="0"/>
      <w:marTop w:val="0"/>
      <w:marBottom w:val="0"/>
      <w:divBdr>
        <w:top w:val="none" w:sz="0" w:space="0" w:color="auto"/>
        <w:left w:val="none" w:sz="0" w:space="0" w:color="auto"/>
        <w:bottom w:val="none" w:sz="0" w:space="0" w:color="auto"/>
        <w:right w:val="none" w:sz="0" w:space="0" w:color="auto"/>
      </w:divBdr>
      <w:divsChild>
        <w:div w:id="815999214">
          <w:marLeft w:val="0"/>
          <w:marRight w:val="0"/>
          <w:marTop w:val="0"/>
          <w:marBottom w:val="0"/>
          <w:divBdr>
            <w:top w:val="none" w:sz="0" w:space="0" w:color="auto"/>
            <w:left w:val="none" w:sz="0" w:space="0" w:color="auto"/>
            <w:bottom w:val="none" w:sz="0" w:space="0" w:color="auto"/>
            <w:right w:val="none" w:sz="0" w:space="0" w:color="auto"/>
          </w:divBdr>
        </w:div>
        <w:div w:id="1023090586">
          <w:marLeft w:val="0"/>
          <w:marRight w:val="0"/>
          <w:marTop w:val="0"/>
          <w:marBottom w:val="0"/>
          <w:divBdr>
            <w:top w:val="none" w:sz="0" w:space="0" w:color="auto"/>
            <w:left w:val="none" w:sz="0" w:space="0" w:color="auto"/>
            <w:bottom w:val="none" w:sz="0" w:space="0" w:color="auto"/>
            <w:right w:val="none" w:sz="0" w:space="0" w:color="auto"/>
          </w:divBdr>
        </w:div>
        <w:div w:id="1392579877">
          <w:marLeft w:val="0"/>
          <w:marRight w:val="0"/>
          <w:marTop w:val="0"/>
          <w:marBottom w:val="0"/>
          <w:divBdr>
            <w:top w:val="none" w:sz="0" w:space="0" w:color="auto"/>
            <w:left w:val="none" w:sz="0" w:space="0" w:color="auto"/>
            <w:bottom w:val="none" w:sz="0" w:space="0" w:color="auto"/>
            <w:right w:val="none" w:sz="0" w:space="0" w:color="auto"/>
          </w:divBdr>
        </w:div>
        <w:div w:id="1464229706">
          <w:marLeft w:val="0"/>
          <w:marRight w:val="0"/>
          <w:marTop w:val="0"/>
          <w:marBottom w:val="0"/>
          <w:divBdr>
            <w:top w:val="none" w:sz="0" w:space="0" w:color="auto"/>
            <w:left w:val="none" w:sz="0" w:space="0" w:color="auto"/>
            <w:bottom w:val="none" w:sz="0" w:space="0" w:color="auto"/>
            <w:right w:val="none" w:sz="0" w:space="0" w:color="auto"/>
          </w:divBdr>
        </w:div>
        <w:div w:id="1502312035">
          <w:marLeft w:val="0"/>
          <w:marRight w:val="0"/>
          <w:marTop w:val="0"/>
          <w:marBottom w:val="0"/>
          <w:divBdr>
            <w:top w:val="none" w:sz="0" w:space="0" w:color="auto"/>
            <w:left w:val="none" w:sz="0" w:space="0" w:color="auto"/>
            <w:bottom w:val="none" w:sz="0" w:space="0" w:color="auto"/>
            <w:right w:val="none" w:sz="0" w:space="0" w:color="auto"/>
          </w:divBdr>
        </w:div>
        <w:div w:id="1691640724">
          <w:marLeft w:val="0"/>
          <w:marRight w:val="0"/>
          <w:marTop w:val="0"/>
          <w:marBottom w:val="0"/>
          <w:divBdr>
            <w:top w:val="none" w:sz="0" w:space="0" w:color="auto"/>
            <w:left w:val="none" w:sz="0" w:space="0" w:color="auto"/>
            <w:bottom w:val="none" w:sz="0" w:space="0" w:color="auto"/>
            <w:right w:val="none" w:sz="0" w:space="0" w:color="auto"/>
          </w:divBdr>
        </w:div>
        <w:div w:id="1693652921">
          <w:marLeft w:val="0"/>
          <w:marRight w:val="0"/>
          <w:marTop w:val="0"/>
          <w:marBottom w:val="0"/>
          <w:divBdr>
            <w:top w:val="none" w:sz="0" w:space="0" w:color="auto"/>
            <w:left w:val="none" w:sz="0" w:space="0" w:color="auto"/>
            <w:bottom w:val="none" w:sz="0" w:space="0" w:color="auto"/>
            <w:right w:val="none" w:sz="0" w:space="0" w:color="auto"/>
          </w:divBdr>
        </w:div>
        <w:div w:id="1995453189">
          <w:marLeft w:val="0"/>
          <w:marRight w:val="0"/>
          <w:marTop w:val="0"/>
          <w:marBottom w:val="0"/>
          <w:divBdr>
            <w:top w:val="none" w:sz="0" w:space="0" w:color="auto"/>
            <w:left w:val="none" w:sz="0" w:space="0" w:color="auto"/>
            <w:bottom w:val="none" w:sz="0" w:space="0" w:color="auto"/>
            <w:right w:val="none" w:sz="0" w:space="0" w:color="auto"/>
          </w:divBdr>
        </w:div>
      </w:divsChild>
    </w:div>
    <w:div w:id="947737237">
      <w:bodyDiv w:val="1"/>
      <w:marLeft w:val="0"/>
      <w:marRight w:val="0"/>
      <w:marTop w:val="0"/>
      <w:marBottom w:val="0"/>
      <w:divBdr>
        <w:top w:val="none" w:sz="0" w:space="0" w:color="auto"/>
        <w:left w:val="none" w:sz="0" w:space="0" w:color="auto"/>
        <w:bottom w:val="none" w:sz="0" w:space="0" w:color="auto"/>
        <w:right w:val="none" w:sz="0" w:space="0" w:color="auto"/>
      </w:divBdr>
      <w:divsChild>
        <w:div w:id="453521153">
          <w:marLeft w:val="0"/>
          <w:marRight w:val="0"/>
          <w:marTop w:val="0"/>
          <w:marBottom w:val="0"/>
          <w:divBdr>
            <w:top w:val="none" w:sz="0" w:space="0" w:color="auto"/>
            <w:left w:val="none" w:sz="0" w:space="0" w:color="auto"/>
            <w:bottom w:val="none" w:sz="0" w:space="0" w:color="auto"/>
            <w:right w:val="none" w:sz="0" w:space="0" w:color="auto"/>
          </w:divBdr>
        </w:div>
        <w:div w:id="761757685">
          <w:marLeft w:val="0"/>
          <w:marRight w:val="0"/>
          <w:marTop w:val="0"/>
          <w:marBottom w:val="0"/>
          <w:divBdr>
            <w:top w:val="none" w:sz="0" w:space="0" w:color="auto"/>
            <w:left w:val="none" w:sz="0" w:space="0" w:color="auto"/>
            <w:bottom w:val="none" w:sz="0" w:space="0" w:color="auto"/>
            <w:right w:val="none" w:sz="0" w:space="0" w:color="auto"/>
          </w:divBdr>
          <w:divsChild>
            <w:div w:id="888537297">
              <w:marLeft w:val="0"/>
              <w:marRight w:val="0"/>
              <w:marTop w:val="0"/>
              <w:marBottom w:val="0"/>
              <w:divBdr>
                <w:top w:val="none" w:sz="0" w:space="0" w:color="auto"/>
                <w:left w:val="none" w:sz="0" w:space="0" w:color="auto"/>
                <w:bottom w:val="none" w:sz="0" w:space="0" w:color="auto"/>
                <w:right w:val="none" w:sz="0" w:space="0" w:color="auto"/>
              </w:divBdr>
            </w:div>
            <w:div w:id="1344017744">
              <w:marLeft w:val="0"/>
              <w:marRight w:val="0"/>
              <w:marTop w:val="0"/>
              <w:marBottom w:val="0"/>
              <w:divBdr>
                <w:top w:val="none" w:sz="0" w:space="0" w:color="auto"/>
                <w:left w:val="none" w:sz="0" w:space="0" w:color="auto"/>
                <w:bottom w:val="none" w:sz="0" w:space="0" w:color="auto"/>
                <w:right w:val="none" w:sz="0" w:space="0" w:color="auto"/>
              </w:divBdr>
            </w:div>
          </w:divsChild>
        </w:div>
        <w:div w:id="1126241691">
          <w:marLeft w:val="0"/>
          <w:marRight w:val="0"/>
          <w:marTop w:val="0"/>
          <w:marBottom w:val="0"/>
          <w:divBdr>
            <w:top w:val="none" w:sz="0" w:space="0" w:color="auto"/>
            <w:left w:val="none" w:sz="0" w:space="0" w:color="auto"/>
            <w:bottom w:val="none" w:sz="0" w:space="0" w:color="auto"/>
            <w:right w:val="none" w:sz="0" w:space="0" w:color="auto"/>
          </w:divBdr>
        </w:div>
        <w:div w:id="1687824802">
          <w:marLeft w:val="0"/>
          <w:marRight w:val="0"/>
          <w:marTop w:val="0"/>
          <w:marBottom w:val="0"/>
          <w:divBdr>
            <w:top w:val="none" w:sz="0" w:space="0" w:color="auto"/>
            <w:left w:val="none" w:sz="0" w:space="0" w:color="auto"/>
            <w:bottom w:val="none" w:sz="0" w:space="0" w:color="auto"/>
            <w:right w:val="none" w:sz="0" w:space="0" w:color="auto"/>
          </w:divBdr>
        </w:div>
      </w:divsChild>
    </w:div>
    <w:div w:id="949118629">
      <w:bodyDiv w:val="1"/>
      <w:marLeft w:val="0"/>
      <w:marRight w:val="0"/>
      <w:marTop w:val="0"/>
      <w:marBottom w:val="0"/>
      <w:divBdr>
        <w:top w:val="none" w:sz="0" w:space="0" w:color="auto"/>
        <w:left w:val="none" w:sz="0" w:space="0" w:color="auto"/>
        <w:bottom w:val="none" w:sz="0" w:space="0" w:color="auto"/>
        <w:right w:val="none" w:sz="0" w:space="0" w:color="auto"/>
      </w:divBdr>
    </w:div>
    <w:div w:id="1552613503">
      <w:bodyDiv w:val="1"/>
      <w:marLeft w:val="0"/>
      <w:marRight w:val="0"/>
      <w:marTop w:val="0"/>
      <w:marBottom w:val="0"/>
      <w:divBdr>
        <w:top w:val="none" w:sz="0" w:space="0" w:color="auto"/>
        <w:left w:val="none" w:sz="0" w:space="0" w:color="auto"/>
        <w:bottom w:val="none" w:sz="0" w:space="0" w:color="auto"/>
        <w:right w:val="none" w:sz="0" w:space="0" w:color="auto"/>
      </w:divBdr>
    </w:div>
    <w:div w:id="1581867395">
      <w:bodyDiv w:val="1"/>
      <w:marLeft w:val="0"/>
      <w:marRight w:val="0"/>
      <w:marTop w:val="0"/>
      <w:marBottom w:val="0"/>
      <w:divBdr>
        <w:top w:val="none" w:sz="0" w:space="0" w:color="auto"/>
        <w:left w:val="none" w:sz="0" w:space="0" w:color="auto"/>
        <w:bottom w:val="none" w:sz="0" w:space="0" w:color="auto"/>
        <w:right w:val="none" w:sz="0" w:space="0" w:color="auto"/>
      </w:divBdr>
    </w:div>
    <w:div w:id="1604141957">
      <w:bodyDiv w:val="1"/>
      <w:marLeft w:val="0"/>
      <w:marRight w:val="0"/>
      <w:marTop w:val="0"/>
      <w:marBottom w:val="0"/>
      <w:divBdr>
        <w:top w:val="none" w:sz="0" w:space="0" w:color="auto"/>
        <w:left w:val="none" w:sz="0" w:space="0" w:color="auto"/>
        <w:bottom w:val="none" w:sz="0" w:space="0" w:color="auto"/>
        <w:right w:val="none" w:sz="0" w:space="0" w:color="auto"/>
      </w:divBdr>
    </w:div>
    <w:div w:id="1619293728">
      <w:bodyDiv w:val="1"/>
      <w:marLeft w:val="0"/>
      <w:marRight w:val="0"/>
      <w:marTop w:val="0"/>
      <w:marBottom w:val="0"/>
      <w:divBdr>
        <w:top w:val="none" w:sz="0" w:space="0" w:color="auto"/>
        <w:left w:val="none" w:sz="0" w:space="0" w:color="auto"/>
        <w:bottom w:val="none" w:sz="0" w:space="0" w:color="auto"/>
        <w:right w:val="none" w:sz="0" w:space="0" w:color="auto"/>
      </w:divBdr>
    </w:div>
    <w:div w:id="1835367707">
      <w:bodyDiv w:val="1"/>
      <w:marLeft w:val="0"/>
      <w:marRight w:val="0"/>
      <w:marTop w:val="0"/>
      <w:marBottom w:val="0"/>
      <w:divBdr>
        <w:top w:val="none" w:sz="0" w:space="0" w:color="auto"/>
        <w:left w:val="none" w:sz="0" w:space="0" w:color="auto"/>
        <w:bottom w:val="none" w:sz="0" w:space="0" w:color="auto"/>
        <w:right w:val="none" w:sz="0" w:space="0" w:color="auto"/>
      </w:divBdr>
    </w:div>
    <w:div w:id="188763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nethope.org/" TargetMode="External" Id="rId13"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5.emf" Id="rId21" /><Relationship Type="http://schemas.openxmlformats.org/officeDocument/2006/relationships/styles" Target="styles.xml" Id="rId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solutionscenter.nethope.org/assets/collaterals/Frontline_Humanitarian_Logistics_Data_Standard_and_Guide_v1_0_2.docx" TargetMode="External" Id="rId16" /><Relationship Type="http://schemas.openxmlformats.org/officeDocument/2006/relationships/image" Target="media/image4.emf"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7.emf" Id="rId24" /><Relationship Type="http://schemas.openxmlformats.org/officeDocument/2006/relationships/customXml" Target="../customXml/item5.xml" Id="rId5" /><Relationship Type="http://schemas.openxmlformats.org/officeDocument/2006/relationships/hyperlink" Target="https://solutionscenter.nethope.org/resources/initiatives/frontline-humanitarian-logistics" TargetMode="External" Id="rId15" /><Relationship Type="http://schemas.openxmlformats.org/officeDocument/2006/relationships/hyperlink" Target="https://docs.microsoft.com/en-us/dynamics365/supply-chain/asset-management/" TargetMode="External" Id="rId23" /><Relationship Type="http://schemas.openxmlformats.org/officeDocument/2006/relationships/footer" Target="footer2.xml" Id="rId28"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nethope.org/2020/10/06/frontline-humanitarian-logistics-working-together-for-a-more-efficient-and-effective-response/" TargetMode="External" Id="rId14" /><Relationship Type="http://schemas.openxmlformats.org/officeDocument/2006/relationships/header" Target="header2.xml" Id="rId27" /><Relationship Type="http://schemas.openxmlformats.org/officeDocument/2006/relationships/theme" Target="theme/theme1.xml" Id="rId30" /><Relationship Type="http://schemas.openxmlformats.org/officeDocument/2006/relationships/glossaryDocument" Target="/word/glossary/document.xml" Id="Rad0ae7bcf3b34586" /><Relationship Type="http://schemas.microsoft.com/office/2011/relationships/people" Target="/word/people.xml" Id="R4b364ea7fe9942fa" /><Relationship Type="http://schemas.microsoft.com/office/2011/relationships/commentsExtended" Target="/word/commentsExtended.xml" Id="Rca1ce5c5946c4ff8" /><Relationship Type="http://schemas.microsoft.com/office/2016/09/relationships/commentsIds" Target="/word/commentsIds.xml" Id="R6aaaca74ba2c4580" /><Relationship Type="http://schemas.openxmlformats.org/officeDocument/2006/relationships/hyperlink" Target="https://appsource.microsoft.com/en-US/product/dynamics-365/msnfp.msftnonprofitcommondatamodel?src=office&amp;tab=overview" TargetMode="External" Id="R45f60d244600410b" /><Relationship Type="http://schemas.openxmlformats.org/officeDocument/2006/relationships/image" Target="/media/image7.png" Id="R47d5e5a99d1446a2" /><Relationship Type="http://schemas.openxmlformats.org/officeDocument/2006/relationships/image" Target="/media/image8.png" Id="Rda04cae249794c2f" /><Relationship Type="http://schemas.openxmlformats.org/officeDocument/2006/relationships/image" Target="/media/image9.png" Id="R70dbd19723064e24" /><Relationship Type="http://schemas.openxmlformats.org/officeDocument/2006/relationships/image" Target="/media/image4.jpg" Id="Rdbed2084554141b0" /></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singh\Documents\Long%20Form%20SOW%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ea4b99-00e3-42af-b8f6-051fe7955723}"/>
      </w:docPartPr>
      <w:docPartBody>
        <w:p w14:paraId="008DC2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Document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TaxCatchAll"><![CDATA[14;#Statement of Work (SOW)|8090ccd2-0c18-43c6-bd25-448cf1b63661;#4;#Template|205e7354-7395-4607-bbb5-fac9888d8178;#7;#English|b9e765ea-01bd-4fef-8237-92e2cdb897a9;#6;#Worldwide (Corp)|6493b171-b010-42ad-bcd4-fe5b69d3d238;#5;#United States|511e9505-03ce-4993-8659-1efa57f8350f;#242;#Services|d2a0c608-3d8c-4355-959f-71d5d9868c89;#241;#Procurement|23acf613-3e25-4535-a7fb-66ff364b0ee0;#257;#Official|b9649224-84d0-4e73-9558-2e5f93471224]]></LongProp>
  <LongProp xmlns="" name="Template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SharedWithUsers"><![CDATA[21738;#Cam Tran Thi Ngoc (Faith Root Recruitment Vietnam);#19966;#Ampiga Jantarapagdee;#3399;#Syed Kamal (Team Lease);#26460;#Manish Tiwari;#15298;#Jamie Berkeihiser (Compass Group);#9083;#Sacha Bailey (Compass Group);#39271;#Joseph Hill;#34631;#Dan Pontes (CELA);#19535;#Andy Huntington;#69150;#Sandra Ortiz Uribe]]></LongProp>
</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808F77D67AB045A322382BD52F69D2" ma:contentTypeVersion="12" ma:contentTypeDescription="Create a new document." ma:contentTypeScope="" ma:versionID="4ac17ab8eb4ce7e6c64b506f2c76ff29">
  <xsd:schema xmlns:xsd="http://www.w3.org/2001/XMLSchema" xmlns:xs="http://www.w3.org/2001/XMLSchema" xmlns:p="http://schemas.microsoft.com/office/2006/metadata/properties" xmlns:ns2="154394fe-d9db-426d-8700-7b499e97b9ba" xmlns:ns3="3bb2f383-64e8-43a2-bc29-bea0a6fd6bdf" targetNamespace="http://schemas.microsoft.com/office/2006/metadata/properties" ma:root="true" ma:fieldsID="e81b61d212a728d419bed8054a9b1ad5" ns2:_="" ns3:_="">
    <xsd:import namespace="154394fe-d9db-426d-8700-7b499e97b9ba"/>
    <xsd:import namespace="3bb2f383-64e8-43a2-bc29-bea0a6fd6b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94fe-d9db-426d-8700-7b499e97b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b2f383-64e8-43a2-bc29-bea0a6fd6bd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3bb2f383-64e8-43a2-bc29-bea0a6fd6bdf">
      <UserInfo>
        <DisplayName>Cam Tran Thi Ngoc (Faith Root Recruitment Vietnam)</DisplayName>
        <AccountId>21738</AccountId>
        <AccountType/>
      </UserInfo>
      <UserInfo>
        <DisplayName>Ampiga Jantarapagdee</DisplayName>
        <AccountId>19966</AccountId>
        <AccountType/>
      </UserInfo>
      <UserInfo>
        <DisplayName>Syed Kamal (Team Lease)</DisplayName>
        <AccountId>3399</AccountId>
        <AccountType/>
      </UserInfo>
      <UserInfo>
        <DisplayName>Manish Tiwari</DisplayName>
        <AccountId>26460</AccountId>
        <AccountType/>
      </UserInfo>
      <UserInfo>
        <DisplayName>Jamie Berkeihiser (Compass Group)</DisplayName>
        <AccountId>15298</AccountId>
        <AccountType/>
      </UserInfo>
      <UserInfo>
        <DisplayName>Sacha Bailey (Compass Group)</DisplayName>
        <AccountId>9083</AccountId>
        <AccountType/>
      </UserInfo>
      <UserInfo>
        <DisplayName>Joseph Hill</DisplayName>
        <AccountId>39271</AccountId>
        <AccountType/>
      </UserInfo>
      <UserInfo>
        <DisplayName>Dan Ponte</DisplayName>
        <AccountId>34631</AccountId>
        <AccountType/>
      </UserInfo>
    </SharedWithUsers>
  </documentManagement>
</p:properties>
</file>

<file path=customXml/itemProps1.xml><?xml version="1.0" encoding="utf-8"?>
<ds:datastoreItem xmlns:ds="http://schemas.openxmlformats.org/officeDocument/2006/customXml" ds:itemID="{DD0F87F9-954F-452D-B9F5-5BA83C22788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9E983164-156E-432C-BAE4-DFD1EFDC6B06}">
  <ds:schemaRefs>
    <ds:schemaRef ds:uri="http://schemas.openxmlformats.org/officeDocument/2006/bibliography"/>
  </ds:schemaRefs>
</ds:datastoreItem>
</file>

<file path=customXml/itemProps3.xml><?xml version="1.0" encoding="utf-8"?>
<ds:datastoreItem xmlns:ds="http://schemas.openxmlformats.org/officeDocument/2006/customXml" ds:itemID="{65BF2566-CC21-4E1B-B0BF-4E9F3F14ED84}">
  <ds:schemaRefs>
    <ds:schemaRef ds:uri="http://schemas.microsoft.com/sharepoint/v3/contenttype/forms"/>
  </ds:schemaRefs>
</ds:datastoreItem>
</file>

<file path=customXml/itemProps4.xml><?xml version="1.0" encoding="utf-8"?>
<ds:datastoreItem xmlns:ds="http://schemas.openxmlformats.org/officeDocument/2006/customXml" ds:itemID="{4C83771A-B36E-452B-8383-51F474205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94fe-d9db-426d-8700-7b499e97b9ba"/>
    <ds:schemaRef ds:uri="3bb2f383-64e8-43a2-bc29-bea0a6fd6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C6B3BB-F787-4752-8BD1-CF0D7FDC68EF}">
  <ds:schemaRefs>
    <ds:schemaRef ds:uri="http://schemas.microsoft.com/office/2006/metadata/properties"/>
    <ds:schemaRef ds:uri="http://schemas.microsoft.com/office/infopath/2007/PartnerControls"/>
    <ds:schemaRef ds:uri="3bb2f383-64e8-43a2-bc29-bea0a6fd6bd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Long Form SOW Template.dotx</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User Guide</dc:title>
  <dc:subject/>
  <dc:creator>Alex Castner</dc:creator>
  <keywords/>
  <dc:description/>
  <lastModifiedBy>Kelsey Byrd (Aquent LLC)</lastModifiedBy>
  <revision>148</revision>
  <dcterms:created xsi:type="dcterms:W3CDTF">2019-11-14T12:22:00.0000000Z</dcterms:created>
  <dcterms:modified xsi:type="dcterms:W3CDTF">2020-12-15T16:37:12.9024757Z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4800.00000000000</vt:lpwstr>
  </property>
  <property fmtid="{D5CDD505-2E9C-101B-9397-08002B2CF9AE}" pid="3" name="Description0">
    <vt:lpwstr>Long-Form Statement of Work with Change Order attached as Exhibit A._x000d_
</vt:lpwstr>
  </property>
  <property fmtid="{D5CDD505-2E9C-101B-9397-08002B2CF9AE}" pid="4" name="Owner">
    <vt:lpwstr>413</vt:lpwstr>
  </property>
  <property fmtid="{D5CDD505-2E9C-101B-9397-08002B2CF9AE}" pid="5" name="display_urn:schemas-microsoft-com:office:office#Owner">
    <vt:lpwstr>Attila Kovacs-Szabo (LCA)</vt:lpwstr>
  </property>
  <property fmtid="{D5CDD505-2E9C-101B-9397-08002B2CF9AE}" pid="6" name="IsMyDocuments">
    <vt:lpwstr>1</vt:lpwstr>
  </property>
  <property fmtid="{D5CDD505-2E9C-101B-9397-08002B2CF9AE}" pid="7" name="p73c923caa274326a38ce6bcd9fe1b61">
    <vt:lpwstr>Active|2f819cdc-ccdf-4fcc-ad7d-586fff1d6a7e</vt:lpwstr>
  </property>
  <property fmtid="{D5CDD505-2E9C-101B-9397-08002B2CF9AE}" pid="8" name="h01de611f41248a084751db0a92795bf">
    <vt:lpwstr>United States|511e9505-03ce-4993-8659-1efa57f8350f</vt:lpwstr>
  </property>
  <property fmtid="{D5CDD505-2E9C-101B-9397-08002B2CF9AE}" pid="9" name="Agreement Type">
    <vt:lpwstr>14;#Statement of Work (SOW)|8090ccd2-0c18-43c6-bd25-448cf1b63661</vt:lpwstr>
  </property>
  <property fmtid="{D5CDD505-2E9C-101B-9397-08002B2CF9AE}" pid="10" name="Type">
    <vt:lpwstr>4;#Template|205e7354-7395-4607-bbb5-fac9888d8178</vt:lpwstr>
  </property>
  <property fmtid="{D5CDD505-2E9C-101B-9397-08002B2CF9AE}" pid="11" name="j67fe6f4be7e41b6ba74cb1287e848b2">
    <vt:lpwstr>Template|205e7354-7395-4607-bbb5-fac9888d8178</vt:lpwstr>
  </property>
  <property fmtid="{D5CDD505-2E9C-101B-9397-08002B2CF9AE}" pid="12" name="p9ea36e93b1648328e388ff507824cf2">
    <vt:lpwstr>English|b9e765ea-01bd-4fef-8237-92e2cdb897a9;English|b9e765ea-01bd-4fef-8237-92e2cdb897a9</vt:lpwstr>
  </property>
  <property fmtid="{D5CDD505-2E9C-101B-9397-08002B2CF9AE}" pid="13" name="ka956ac718e74cff91ea1c947b90c0f6">
    <vt:lpwstr>World Wide|6493b171-b010-42ad-bcd4-fe5b69d3d238</vt:lpwstr>
  </property>
  <property fmtid="{D5CDD505-2E9C-101B-9397-08002B2CF9AE}" pid="14" name="m03ea7d0c49240b5aa9dee963d9508a9">
    <vt:lpwstr>Statement of Work (SOW)|8090ccd2-0c18-43c6-bd25-448cf1b63661</vt:lpwstr>
  </property>
  <property fmtid="{D5CDD505-2E9C-101B-9397-08002B2CF9AE}" pid="15" name="display_urn:schemas-microsoft-com:office:office#Owner1">
    <vt:lpwstr>Trisha Kozu (CELA)</vt:lpwstr>
  </property>
  <property fmtid="{D5CDD505-2E9C-101B-9397-08002B2CF9AE}" pid="16" name="Owner1">
    <vt:lpwstr>1294</vt:lpwstr>
  </property>
  <property fmtid="{D5CDD505-2E9C-101B-9397-08002B2CF9AE}" pid="17" name="o4789cb19dc141a2991c42255cc58674">
    <vt:lpwstr>United States|511e9505-03ce-4993-8659-1efa57f8350f;Greece|7890707e-2a9b-45a1-87c4-550aae7dd96d</vt:lpwstr>
  </property>
  <property fmtid="{D5CDD505-2E9C-101B-9397-08002B2CF9AE}" pid="18" name="h86ac7f02a454be5a0d2690d7eaa64c7">
    <vt:lpwstr>Statement of Work (SOW)|8090ccd2-0c18-43c6-bd25-448cf1b63661</vt:lpwstr>
  </property>
  <property fmtid="{D5CDD505-2E9C-101B-9397-08002B2CF9AE}" pid="19" name="je6e6750e4c049a8b80d67b679dd5b9f">
    <vt:lpwstr>Worldwide (Corp)|6493b171-b010-42ad-bcd4-fe5b69d3d238</vt:lpwstr>
  </property>
  <property fmtid="{D5CDD505-2E9C-101B-9397-08002B2CF9AE}" pid="20" name="a332d150db224611a935f958ae447659">
    <vt:lpwstr>English|b9e765ea-01bd-4fef-8237-92e2cdb897a9</vt:lpwstr>
  </property>
  <property fmtid="{D5CDD505-2E9C-101B-9397-08002B2CF9AE}" pid="21" name="ConWeb_Language">
    <vt:lpwstr>7;#English|b9e765ea-01bd-4fef-8237-92e2cdb897a9</vt:lpwstr>
  </property>
  <property fmtid="{D5CDD505-2E9C-101B-9397-08002B2CF9AE}" pid="22" name="ConWeb_Region">
    <vt:lpwstr>6;#Worldwide (Corp)|6493b171-b010-42ad-bcd4-fe5b69d3d238</vt:lpwstr>
  </property>
  <property fmtid="{D5CDD505-2E9C-101B-9397-08002B2CF9AE}" pid="23" name="ConWeb_Country">
    <vt:lpwstr>5;#United States|511e9505-03ce-4993-8659-1efa57f8350f;#68;#Greece|7890707e-2a9b-45a1-87c4-550aae7dd96d</vt:lpwstr>
  </property>
  <property fmtid="{D5CDD505-2E9C-101B-9397-08002B2CF9AE}" pid="24" name="ConWeb_AgreementType">
    <vt:lpwstr>14;#Statement of Work (SOW)|8090ccd2-0c18-43c6-bd25-448cf1b63661</vt:lpwstr>
  </property>
  <property fmtid="{D5CDD505-2E9C-101B-9397-08002B2CF9AE}" pid="25" name="ConWeb_Status">
    <vt:lpwstr>257;#Official|b9649224-84d0-4e73-9558-2e5f93471224</vt:lpwstr>
  </property>
  <property fmtid="{D5CDD505-2E9C-101B-9397-08002B2CF9AE}" pid="26" name="kb25511faa804987b96bdd848eea57db">
    <vt:lpwstr>Official|b9649224-84d0-4e73-9558-2e5f93471224</vt:lpwstr>
  </property>
  <property fmtid="{D5CDD505-2E9C-101B-9397-08002B2CF9AE}" pid="27" name="Document 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8" name="RoutingRule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9" name="Copy Filename to Title">
    <vt:lpwstr>https://microsoft.sharepoint.com/teams/ContractWeb/_layouts/15/wrkstat.aspx?List=beb443d3-3c53-4556-9768-6b38fb2c761d&amp;WorkflowInstanceName=ba4e294f-f2a3-4fee-80a3-ffa09a42671e, Stage 1</vt:lpwstr>
  </property>
  <property fmtid="{D5CDD505-2E9C-101B-9397-08002B2CF9AE}" pid="30" name="display_urn:schemas-microsoft-com:office:office#SharedWithUsers">
    <vt:lpwstr>Cam Tran Thi Ngoc (Faith Root Recruitment Vietnam);Ampiga Jantarapagdee;Syed Kamal (Team Lease);Manish Tiwari;Jamie Berkeihiser (Compass Group);Sacha Bailey (Compass Group);Joseph Hill;Dan Pontes (CELA);Andy Huntington;Sandra Ortiz Uribe</vt:lpwstr>
  </property>
  <property fmtid="{D5CDD505-2E9C-101B-9397-08002B2CF9AE}" pid="31" name="SharedWithUsers">
    <vt:lpwstr>21738;#Cam Tran Thi Ngoc (Faith Root Recruitment Vietnam);#19966;#Ampiga Jantarapagdee;#3399;#Syed Kamal (Team Lease);#26460;#Manish Tiwari;#15298;#Jamie Berkeihiser (Compass Group);#9083;#Sacha Bailey (Compass Group);#39271;#Joseph Hill;#34631;#Dan Ponte</vt:lpwstr>
  </property>
  <property fmtid="{D5CDD505-2E9C-101B-9397-08002B2CF9AE}" pid="32" name="display_urn:schemas-microsoft-com:office:office#temp_PrimaryOwner">
    <vt:lpwstr>Procurement CELA Template Management</vt:lpwstr>
  </property>
  <property fmtid="{D5CDD505-2E9C-101B-9397-08002B2CF9AE}" pid="33" name="WorkflowUpdate">
    <vt:lpwstr>1.00000000000000</vt:lpwstr>
  </property>
  <property fmtid="{D5CDD505-2E9C-101B-9397-08002B2CF9AE}" pid="34" name="display_urn:schemas-microsoft-com:office:office#temp_SecondaryOwner">
    <vt:lpwstr>Procurement CELA Template Management</vt:lpwstr>
  </property>
  <property fmtid="{D5CDD505-2E9C-101B-9397-08002B2CF9AE}" pid="35" name="LastSharedByTime">
    <vt:lpwstr>2018-07-31T15:12:55Z</vt:lpwstr>
  </property>
  <property fmtid="{D5CDD505-2E9C-101B-9397-08002B2CF9AE}" pid="36" name="LastSharedByUser">
    <vt:lpwstr>v-caanti@microsoft.com</vt:lpwstr>
  </property>
  <property fmtid="{D5CDD505-2E9C-101B-9397-08002B2CF9AE}" pid="37" name="ContentType">
    <vt:lpwstr>TemplatesCategory</vt:lpwstr>
  </property>
  <property fmtid="{D5CDD505-2E9C-101B-9397-08002B2CF9AE}" pid="38" name="temp_TransactionGroup">
    <vt:lpwstr>241;#Procurement|23acf613-3e25-4535-a7fb-66ff364b0ee0</vt:lpwstr>
  </property>
  <property fmtid="{D5CDD505-2E9C-101B-9397-08002B2CF9AE}" pid="39" name="temp_Language">
    <vt:lpwstr>7;#English|b9e765ea-01bd-4fef-8237-92e2cdb897a9</vt:lpwstr>
  </property>
  <property fmtid="{D5CDD505-2E9C-101B-9397-08002B2CF9AE}" pid="40" name="temp_TransactionType">
    <vt:lpwstr>242;#Services|d2a0c608-3d8c-4355-959f-71d5d9868c89</vt:lpwstr>
  </property>
  <property fmtid="{D5CDD505-2E9C-101B-9397-08002B2CF9AE}" pid="41" name="temp_AgreementType">
    <vt:lpwstr>14;#Statement of Work (SOW)|8090ccd2-0c18-43c6-bd25-448cf1b63661</vt:lpwstr>
  </property>
  <property fmtid="{D5CDD505-2E9C-101B-9397-08002B2CF9AE}" pid="42" name="temp_Status">
    <vt:lpwstr>257;#Official|b9649224-84d0-4e73-9558-2e5f93471224</vt:lpwstr>
  </property>
  <property fmtid="{D5CDD505-2E9C-101B-9397-08002B2CF9AE}" pid="43" name="temp_Country">
    <vt:lpwstr>5;#United States|511e9505-03ce-4993-8659-1efa57f8350f</vt:lpwstr>
  </property>
  <property fmtid="{D5CDD505-2E9C-101B-9397-08002B2CF9AE}" pid="44" name="Types">
    <vt:lpwstr>4;#Template|205e7354-7395-4607-bbb5-fac9888d8178</vt:lpwstr>
  </property>
  <property fmtid="{D5CDD505-2E9C-101B-9397-08002B2CF9AE}" pid="45" name="temp_Region">
    <vt:lpwstr>6;#Worldwide (Corp)|6493b171-b010-42ad-bcd4-fe5b69d3d238</vt:lpwstr>
  </property>
  <property fmtid="{D5CDD505-2E9C-101B-9397-08002B2CF9AE}" pid="46" name="display_urn:schemas-microsoft-com:office:office#Editor">
    <vt:lpwstr>Kei Schafer (CELA)</vt:lpwstr>
  </property>
  <property fmtid="{D5CDD505-2E9C-101B-9397-08002B2CF9AE}" pid="47" name="MSIP_Label_f42aa342-8706-4288-bd11-ebb85995028c_Enabled">
    <vt:lpwstr>True</vt:lpwstr>
  </property>
  <property fmtid="{D5CDD505-2E9C-101B-9397-08002B2CF9AE}" pid="48" name="MSIP_Label_f42aa342-8706-4288-bd11-ebb85995028c_SiteId">
    <vt:lpwstr>72f988bf-86f1-41af-91ab-2d7cd011db47</vt:lpwstr>
  </property>
  <property fmtid="{D5CDD505-2E9C-101B-9397-08002B2CF9AE}" pid="49" name="MSIP_Label_f42aa342-8706-4288-bd11-ebb85995028c_Owner">
    <vt:lpwstr>v-suhong@microsoft.com</vt:lpwstr>
  </property>
  <property fmtid="{D5CDD505-2E9C-101B-9397-08002B2CF9AE}" pid="50" name="MSIP_Label_f42aa342-8706-4288-bd11-ebb85995028c_SetDate">
    <vt:lpwstr>2018-10-25T07:33:54.7616204Z</vt:lpwstr>
  </property>
  <property fmtid="{D5CDD505-2E9C-101B-9397-08002B2CF9AE}" pid="51" name="MSIP_Label_f42aa342-8706-4288-bd11-ebb85995028c_Name">
    <vt:lpwstr>General</vt:lpwstr>
  </property>
  <property fmtid="{D5CDD505-2E9C-101B-9397-08002B2CF9AE}" pid="52" name="MSIP_Label_f42aa342-8706-4288-bd11-ebb85995028c_Application">
    <vt:lpwstr>Microsoft Azure Information Protection</vt:lpwstr>
  </property>
  <property fmtid="{D5CDD505-2E9C-101B-9397-08002B2CF9AE}" pid="53" name="MSIP_Label_f42aa342-8706-4288-bd11-ebb85995028c_Extended_MSFT_Method">
    <vt:lpwstr>Automatic</vt:lpwstr>
  </property>
  <property fmtid="{D5CDD505-2E9C-101B-9397-08002B2CF9AE}" pid="54" name="Sensitivity">
    <vt:lpwstr>General</vt:lpwstr>
  </property>
  <property fmtid="{D5CDD505-2E9C-101B-9397-08002B2CF9AE}" pid="55" name="ContentTypeId">
    <vt:lpwstr>0x010100A0808F77D67AB045A322382BD52F69D2</vt:lpwstr>
  </property>
</Properties>
</file>